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30B" w:rsidRPr="00BB1740" w:rsidRDefault="007A130B" w:rsidP="007A130B">
      <w:pPr>
        <w:pStyle w:val="a6"/>
        <w:rPr>
          <w:rtl/>
        </w:rPr>
      </w:pPr>
      <w:r w:rsidRPr="00BB1740">
        <w:rPr>
          <w:rtl/>
        </w:rPr>
        <w:t>נספח א</w:t>
      </w:r>
    </w:p>
    <w:p w:rsidR="007A130B" w:rsidRPr="00BB1740" w:rsidRDefault="007A130B" w:rsidP="007A130B">
      <w:pPr>
        <w:pStyle w:val="2"/>
        <w:rPr>
          <w:sz w:val="28"/>
          <w:szCs w:val="26"/>
          <w:rtl/>
        </w:rPr>
      </w:pPr>
      <w:bookmarkStart w:id="0" w:name="_Ref81149667"/>
      <w:r w:rsidRPr="00BB1740">
        <w:rPr>
          <w:sz w:val="28"/>
          <w:rtl/>
        </w:rPr>
        <w:t>א</w:t>
      </w:r>
      <w:r w:rsidRPr="00BB1740">
        <w:rPr>
          <w:rtl/>
        </w:rPr>
        <w:t xml:space="preserve">ני </w:t>
      </w:r>
      <w:r w:rsidRPr="00BB1740">
        <w:rPr>
          <w:sz w:val="28"/>
          <w:rtl/>
        </w:rPr>
        <w:t>ל</w:t>
      </w:r>
      <w:r w:rsidRPr="00BB1740">
        <w:rPr>
          <w:rtl/>
        </w:rPr>
        <w:t xml:space="preserve">דודי ודודי </w:t>
      </w:r>
      <w:r w:rsidRPr="00BB1740">
        <w:rPr>
          <w:sz w:val="28"/>
          <w:rtl/>
        </w:rPr>
        <w:t>ל</w:t>
      </w:r>
      <w:r w:rsidRPr="00BB1740">
        <w:rPr>
          <w:rtl/>
        </w:rPr>
        <w:t>י</w:t>
      </w:r>
      <w:bookmarkEnd w:id="0"/>
    </w:p>
    <w:p w:rsidR="007A130B" w:rsidRPr="00BB1740" w:rsidRDefault="007A130B" w:rsidP="007A130B">
      <w:pPr>
        <w:rPr>
          <w:rtl/>
        </w:rPr>
      </w:pPr>
      <w:r w:rsidRPr="00BB1740">
        <w:rPr>
          <w:rtl/>
        </w:rPr>
        <w:t>נוכח האמור בפנים, על דעת עליון המופשטת ועל דעת תחתון המוחשית, ראוי לבחון את הרמז הידוע ביותר של חודש אלול, המובא בפנים: "</w:t>
      </w:r>
      <w:r w:rsidRPr="00BB1740">
        <w:rPr>
          <w:b/>
          <w:bCs/>
          <w:szCs w:val="27"/>
          <w:rtl/>
        </w:rPr>
        <w:t>א</w:t>
      </w:r>
      <w:r w:rsidRPr="00BB1740">
        <w:rPr>
          <w:rtl/>
        </w:rPr>
        <w:t xml:space="preserve">ני </w:t>
      </w:r>
      <w:r w:rsidRPr="00BB1740">
        <w:rPr>
          <w:b/>
          <w:bCs/>
          <w:szCs w:val="27"/>
          <w:rtl/>
        </w:rPr>
        <w:t>ל</w:t>
      </w:r>
      <w:r w:rsidRPr="00BB1740">
        <w:rPr>
          <w:rtl/>
        </w:rPr>
        <w:t xml:space="preserve">דודי </w:t>
      </w:r>
      <w:r w:rsidRPr="00BB1740">
        <w:rPr>
          <w:b/>
          <w:bCs/>
          <w:szCs w:val="27"/>
          <w:rtl/>
        </w:rPr>
        <w:t>ו</w:t>
      </w:r>
      <w:r w:rsidRPr="00BB1740">
        <w:rPr>
          <w:rtl/>
        </w:rPr>
        <w:t xml:space="preserve">דודי </w:t>
      </w:r>
      <w:r w:rsidRPr="00BB1740">
        <w:rPr>
          <w:b/>
          <w:bCs/>
          <w:szCs w:val="27"/>
          <w:rtl/>
        </w:rPr>
        <w:t>ל</w:t>
      </w:r>
      <w:r w:rsidRPr="00BB1740">
        <w:rPr>
          <w:rtl/>
        </w:rPr>
        <w:t>י". נראה כאילו התהפך פה משהו: ראשי התיבות של "</w:t>
      </w:r>
      <w:r w:rsidRPr="00BB1740">
        <w:rPr>
          <w:b/>
          <w:bCs/>
          <w:szCs w:val="27"/>
          <w:rtl/>
        </w:rPr>
        <w:t>א</w:t>
      </w:r>
      <w:r w:rsidRPr="00BB1740">
        <w:rPr>
          <w:rtl/>
        </w:rPr>
        <w:t xml:space="preserve">ני </w:t>
      </w:r>
      <w:r w:rsidRPr="00BB1740">
        <w:rPr>
          <w:b/>
          <w:bCs/>
          <w:szCs w:val="27"/>
          <w:rtl/>
        </w:rPr>
        <w:t>ל</w:t>
      </w:r>
      <w:r w:rsidRPr="00BB1740">
        <w:rPr>
          <w:rtl/>
        </w:rPr>
        <w:t xml:space="preserve">דודי" (בהיפוך) הם </w:t>
      </w:r>
      <w:r w:rsidRPr="00BB1740">
        <w:rPr>
          <w:b/>
          <w:bCs/>
          <w:szCs w:val="27"/>
          <w:rtl/>
        </w:rPr>
        <w:t>לא</w:t>
      </w:r>
      <w:r w:rsidRPr="00BB1740">
        <w:rPr>
          <w:rtl/>
        </w:rPr>
        <w:t>, וראשי התיבות של "</w:t>
      </w:r>
      <w:r w:rsidRPr="00BB1740">
        <w:rPr>
          <w:b/>
          <w:bCs/>
          <w:szCs w:val="27"/>
          <w:rtl/>
        </w:rPr>
        <w:t>ו</w:t>
      </w:r>
      <w:r w:rsidRPr="00BB1740">
        <w:rPr>
          <w:rtl/>
        </w:rPr>
        <w:t xml:space="preserve">דודי </w:t>
      </w:r>
      <w:r w:rsidRPr="00BB1740">
        <w:rPr>
          <w:b/>
          <w:bCs/>
          <w:szCs w:val="27"/>
          <w:rtl/>
        </w:rPr>
        <w:t>ל</w:t>
      </w:r>
      <w:r w:rsidRPr="00BB1740">
        <w:rPr>
          <w:rtl/>
        </w:rPr>
        <w:t xml:space="preserve">י" הם </w:t>
      </w:r>
      <w:r w:rsidRPr="00BB1740">
        <w:rPr>
          <w:b/>
          <w:bCs/>
          <w:szCs w:val="27"/>
          <w:rtl/>
        </w:rPr>
        <w:t>לו</w:t>
      </w:r>
      <w:r w:rsidRPr="00BB1740">
        <w:rPr>
          <w:rtl/>
        </w:rPr>
        <w:t>; ולכאורה, אני התחתון יש בי דעת המתפשט הרמוז ב-</w:t>
      </w:r>
      <w:r w:rsidRPr="00BB1740">
        <w:rPr>
          <w:b/>
          <w:bCs/>
          <w:szCs w:val="27"/>
          <w:rtl/>
        </w:rPr>
        <w:t>לו</w:t>
      </w:r>
      <w:r w:rsidRPr="00BB1740">
        <w:rPr>
          <w:rtl/>
        </w:rPr>
        <w:t>, ואילו דודי העליון יש בו דעת הנעלם הרמוז ב-</w:t>
      </w:r>
      <w:r w:rsidRPr="00BB1740">
        <w:rPr>
          <w:b/>
          <w:bCs/>
          <w:szCs w:val="27"/>
          <w:rtl/>
        </w:rPr>
        <w:t>לא</w:t>
      </w:r>
      <w:r w:rsidRPr="00BB1740">
        <w:rPr>
          <w:rtl/>
        </w:rPr>
        <w:t xml:space="preserve"> (שכן, ה-</w:t>
      </w:r>
      <w:r w:rsidRPr="00BB1740">
        <w:rPr>
          <w:b/>
          <w:bCs/>
          <w:szCs w:val="27"/>
          <w:rtl/>
        </w:rPr>
        <w:t>לא</w:t>
      </w:r>
      <w:r w:rsidRPr="00BB1740">
        <w:rPr>
          <w:rtl/>
        </w:rPr>
        <w:t xml:space="preserve"> בא לשלול את מושגי היש של התחתון, בעוד ש-</w:t>
      </w:r>
      <w:r w:rsidRPr="00BB1740">
        <w:rPr>
          <w:b/>
          <w:bCs/>
          <w:szCs w:val="27"/>
          <w:rtl/>
        </w:rPr>
        <w:t>לו</w:t>
      </w:r>
      <w:r w:rsidRPr="00BB1740">
        <w:rPr>
          <w:rtl/>
        </w:rPr>
        <w:t xml:space="preserve"> מאפשר השוואה בין האמת למושגי התחתון על היש). </w:t>
      </w:r>
    </w:p>
    <w:p w:rsidR="007A130B" w:rsidRPr="00BB1740" w:rsidRDefault="007A130B" w:rsidP="007A130B">
      <w:pPr>
        <w:rPr>
          <w:rtl/>
        </w:rPr>
      </w:pPr>
      <w:r w:rsidRPr="00BB1740">
        <w:rPr>
          <w:rtl/>
        </w:rPr>
        <w:t xml:space="preserve">אמנם עיון נוסף – בעזרת התבוננות בדוד ורעייתו כפשוטם, בחתן וכלה </w:t>
      </w:r>
      <w:ins w:id="1" w:author=" ישראל" w:date="2002-06-15T23:59:00Z">
        <w:r w:rsidRPr="00BB1740">
          <w:rPr>
            <w:rtl/>
          </w:rPr>
          <w:t>–</w:t>
        </w:r>
      </w:ins>
      <w:r w:rsidRPr="00BB1740">
        <w:rPr>
          <w:rtl/>
        </w:rPr>
        <w:t xml:space="preserve"> יראה שראשי התיבות מכוונים. חתן הוא בחינת "נח</w:t>
      </w:r>
      <w:r w:rsidRPr="00BB1740">
        <w:rPr>
          <w:rFonts w:hint="cs"/>
          <w:rtl/>
        </w:rPr>
        <w:t>י</w:t>
      </w:r>
      <w:r w:rsidRPr="00BB1740">
        <w:rPr>
          <w:rtl/>
        </w:rPr>
        <w:t>ת דרגא</w:t>
      </w:r>
      <w:r w:rsidRPr="00BB1740">
        <w:rPr>
          <w:rFonts w:hint="cs"/>
          <w:rtl/>
        </w:rPr>
        <w:t xml:space="preserve"> – </w:t>
      </w:r>
      <w:r w:rsidRPr="00BB1740">
        <w:rPr>
          <w:rtl/>
        </w:rPr>
        <w:t>נסיב איתתא" (רד דרגה ושא אשה)</w:t>
      </w:r>
      <w:r w:rsidRPr="00936AE4">
        <w:rPr>
          <w:rStyle w:val="a5"/>
          <w:rtl/>
        </w:rPr>
        <w:footnoteReference w:id="1"/>
      </w:r>
      <w:r w:rsidRPr="00BB1740">
        <w:rPr>
          <w:rtl/>
        </w:rPr>
        <w:t xml:space="preserve">, אם כן הריהו דעת המתפשט כלפי מטה, ואילו כלה היא בחינת כלות הנפש כלפי מעלה, ואם כן הריהי בחינת דעת הנעלם (כידוע שזיווג הוא בין בחינת הנקבה שבזכר לבין בחינת הזכר שבנקבה, ואכהמ"ל. לכן לא זיהינו לגמרי בגוף המאמר את דעת עליון עם דעת הנעלם, לפי שדעת הנעלם היא </w:t>
      </w:r>
      <w:r w:rsidRPr="00660853">
        <w:rPr>
          <w:rStyle w:val="a7"/>
          <w:rtl/>
        </w:rPr>
        <w:t>תנועה</w:t>
      </w:r>
      <w:r w:rsidRPr="00BB1740">
        <w:rPr>
          <w:rtl/>
        </w:rPr>
        <w:t xml:space="preserve"> לכיוון דעת עליון, וכן להפך, ודוק).</w:t>
      </w:r>
    </w:p>
    <w:p w:rsidR="007A130B" w:rsidRPr="00BB1740" w:rsidRDefault="007A130B" w:rsidP="007A130B">
      <w:pPr>
        <w:rPr>
          <w:rtl/>
        </w:rPr>
      </w:pPr>
      <w:r w:rsidRPr="00BB1740">
        <w:rPr>
          <w:rtl/>
        </w:rPr>
        <w:t>עצם מושג הדעת (עוד לפני התפצלותו לשתי דעות) שייך לזיווג החתן והכלה. הפסוק המבטא זאת ידוע: "והאדם ידע את חוה אשתו"</w:t>
      </w:r>
      <w:r w:rsidRPr="00936AE4">
        <w:rPr>
          <w:rStyle w:val="a5"/>
          <w:rtl/>
        </w:rPr>
        <w:footnoteReference w:id="2"/>
      </w:r>
      <w:r w:rsidRPr="00BB1740">
        <w:rPr>
          <w:rtl/>
        </w:rPr>
        <w:t xml:space="preserve">. אמנם האריז"ל לימד כי "אכלה פגה" וידע אותה טרם הזמן. לו היה ממתין לליל שבת היה הזיווג כדבעי, ולא היתה הנפילה (שבאה </w:t>
      </w:r>
      <w:ins w:id="2" w:author=" ישראל" w:date="2002-06-15T23:59:00Z">
        <w:r w:rsidRPr="00BB1740">
          <w:rPr>
            <w:rFonts w:hint="cs"/>
            <w:rtl/>
          </w:rPr>
          <w:t xml:space="preserve">אמנם </w:t>
        </w:r>
      </w:ins>
      <w:r w:rsidRPr="00BB1740">
        <w:rPr>
          <w:rtl/>
        </w:rPr>
        <w:t xml:space="preserve">דרכה) וכו'. הזיווג ביום </w:t>
      </w:r>
      <w:r w:rsidRPr="00660853">
        <w:rPr>
          <w:rStyle w:val="a7"/>
          <w:rtl/>
        </w:rPr>
        <w:t>ששי</w:t>
      </w:r>
      <w:r w:rsidRPr="00BB1740">
        <w:rPr>
          <w:rtl/>
        </w:rPr>
        <w:t xml:space="preserve">, בחינת </w:t>
      </w:r>
      <w:r w:rsidRPr="00BB1740">
        <w:rPr>
          <w:b/>
          <w:bCs/>
          <w:szCs w:val="27"/>
          <w:rtl/>
        </w:rPr>
        <w:t>ו</w:t>
      </w:r>
      <w:r w:rsidRPr="00BB1740">
        <w:rPr>
          <w:rtl/>
        </w:rPr>
        <w:t xml:space="preserve">, בחינת </w:t>
      </w:r>
      <w:r w:rsidRPr="00BB1740">
        <w:rPr>
          <w:b/>
          <w:bCs/>
          <w:szCs w:val="27"/>
          <w:rtl/>
        </w:rPr>
        <w:t>לו</w:t>
      </w:r>
      <w:r w:rsidRPr="00BB1740">
        <w:rPr>
          <w:rtl/>
        </w:rPr>
        <w:t xml:space="preserve"> (= </w:t>
      </w:r>
      <w:r w:rsidRPr="00BB1740">
        <w:rPr>
          <w:rFonts w:ascii="Comic Sans MS" w:hAnsi="Comic Sans MS"/>
          <w:b/>
          <w:bCs/>
          <w:sz w:val="26"/>
          <w:szCs w:val="27"/>
          <w:rtl/>
        </w:rPr>
        <w:t>ו</w:t>
      </w:r>
      <w:r w:rsidRPr="008F6BD3">
        <w:rPr>
          <w:rFonts w:hint="eastAsia"/>
          <w:b/>
          <w:bCs/>
          <w:position w:val="4"/>
          <w:szCs w:val="27"/>
          <w:rtl/>
        </w:rPr>
        <w:t> </w:t>
      </w:r>
      <w:r w:rsidRPr="00BB1740">
        <w:rPr>
          <w:rFonts w:hint="cs"/>
          <w:position w:val="4"/>
          <w:rtl/>
        </w:rPr>
        <w:t>.</w:t>
      </w:r>
      <w:r w:rsidRPr="00BB1740">
        <w:rPr>
          <w:rFonts w:hint="eastAsia"/>
          <w:rtl/>
        </w:rPr>
        <w:t> </w:t>
      </w:r>
      <w:r w:rsidRPr="00BB1740">
        <w:rPr>
          <w:rFonts w:ascii="Comic Sans MS" w:hAnsi="Comic Sans MS"/>
          <w:b/>
          <w:bCs/>
          <w:sz w:val="26"/>
          <w:szCs w:val="27"/>
          <w:rtl/>
        </w:rPr>
        <w:t>ו</w:t>
      </w:r>
      <w:r w:rsidRPr="00BB1740">
        <w:rPr>
          <w:rtl/>
        </w:rPr>
        <w:t xml:space="preserve">), שייך לזמנו של החתן (ספירת היסוד), לדעת המתפשט; אבל אם היה ממתין לליל </w:t>
      </w:r>
      <w:r w:rsidRPr="00BB1740">
        <w:rPr>
          <w:b/>
          <w:bCs/>
          <w:szCs w:val="27"/>
          <w:rtl/>
        </w:rPr>
        <w:t>שבת</w:t>
      </w:r>
      <w:r w:rsidRPr="00BB1740">
        <w:rPr>
          <w:rtl/>
        </w:rPr>
        <w:t xml:space="preserve"> – הוא זמנה של הבת הכלה (כידוע בסיפורו של ר' נחמן מברסלב, על מלך שהיו לו </w:t>
      </w:r>
      <w:r w:rsidRPr="00BB1740">
        <w:rPr>
          <w:b/>
          <w:bCs/>
          <w:szCs w:val="27"/>
          <w:rtl/>
        </w:rPr>
        <w:t>ש</w:t>
      </w:r>
      <w:r w:rsidRPr="00BB1740">
        <w:rPr>
          <w:rtl/>
        </w:rPr>
        <w:t>שה בנים ו</w:t>
      </w:r>
      <w:r w:rsidRPr="00BB1740">
        <w:rPr>
          <w:b/>
          <w:bCs/>
          <w:szCs w:val="27"/>
          <w:rtl/>
        </w:rPr>
        <w:t>בת</w:t>
      </w:r>
      <w:r w:rsidRPr="00BB1740">
        <w:rPr>
          <w:rtl/>
        </w:rPr>
        <w:t>. הבת היא כנגד בת העין, השחור משחור שהוא עיקר העין, בעוד ה-</w:t>
      </w:r>
      <w:r w:rsidRPr="00BB1740">
        <w:rPr>
          <w:b/>
          <w:bCs/>
          <w:szCs w:val="27"/>
          <w:rtl/>
        </w:rPr>
        <w:t>ש</w:t>
      </w:r>
      <w:r w:rsidRPr="00BB1740">
        <w:rPr>
          <w:rtl/>
        </w:rPr>
        <w:t xml:space="preserve"> רומז ל</w:t>
      </w:r>
      <w:r w:rsidRPr="00BB1740">
        <w:rPr>
          <w:rFonts w:hint="cs"/>
          <w:rtl/>
        </w:rPr>
        <w:t>מה</w:t>
      </w:r>
      <w:r w:rsidRPr="00BB1740">
        <w:rPr>
          <w:rtl/>
        </w:rPr>
        <w:t xml:space="preserve"> שסביבה – כך מבואר בזוה"ק</w:t>
      </w:r>
      <w:r w:rsidRPr="00936AE4">
        <w:rPr>
          <w:rStyle w:val="a5"/>
          <w:rtl/>
        </w:rPr>
        <w:footnoteReference w:id="3"/>
      </w:r>
      <w:r w:rsidRPr="00BB1740">
        <w:rPr>
          <w:rtl/>
        </w:rPr>
        <w:t>) – היה זוכה להחדיר דעת הנעלם בתוך הדעת המתפשט, ולתקן אותו ואותה. בגן עדן לא התבוששו, לא נחשף הממד המיוחד של דעת הנעלם</w:t>
      </w:r>
      <w:ins w:id="3" w:author=" ישראל" w:date="2002-06-15T23:59:00Z">
        <w:r w:rsidRPr="00BB1740">
          <w:rPr>
            <w:rFonts w:hint="cs"/>
            <w:rtl/>
          </w:rPr>
          <w:t xml:space="preserve"> שהיא דעת מלאה בושה</w:t>
        </w:r>
      </w:ins>
      <w:r w:rsidRPr="00BB1740">
        <w:rPr>
          <w:rtl/>
        </w:rPr>
        <w:t>, ונולדה מזה קנאת הנחש בקשר שביניהם, קשר שגם הנחש שייך בו כביכול (שכן, קשר גלוי מתורגם לאינטרסים, לכדאיות שיש לכל צד בקשר הזה, ואז הנחש, האינטרסנט שרוצה את חוה, מצליח לשכנע ש'הכל אינטרסים' גם כלפי מעלה). אבל בחופה החתן מדבר והכלה שותקת (למרות הקושי ההלכתי שבזה, שהרי היה ראוי שתביע הסכמה מפורשת), ומכניסה גוון של בושה.</w:t>
      </w:r>
    </w:p>
    <w:p w:rsidR="007A130B" w:rsidRPr="00BB1740" w:rsidRDefault="007A130B" w:rsidP="007A130B">
      <w:pPr>
        <w:rPr>
          <w:rtl/>
        </w:rPr>
      </w:pPr>
      <w:r w:rsidRPr="00BB1740">
        <w:rPr>
          <w:rtl/>
        </w:rPr>
        <w:t>במילים פשוטות: דעת תחתון ודעת עליון שייכים ליחסי חתן וכלה ולצניעות שביניהם. דעת תחתון פירושה כי מתחתנים כדי להכיר יותר ויותר זה את זה, ולפעול יחדיו בשיתוף פעולה מועיל ובתאום, אבל דעת עליון המחלחלת בתוך הר</w:t>
      </w:r>
      <w:ins w:id="4" w:author=" ישראל" w:date="2002-06-15T23:59:00Z">
        <w:r w:rsidRPr="00BB1740">
          <w:rPr>
            <w:rFonts w:hint="cs"/>
            <w:rtl/>
          </w:rPr>
          <w:t>ֵ</w:t>
        </w:r>
      </w:ins>
      <w:r w:rsidRPr="00BB1740">
        <w:rPr>
          <w:rtl/>
        </w:rPr>
        <w:t xml:space="preserve">עות הזאת פירושה כי </w:t>
      </w:r>
      <w:ins w:id="5" w:author=" ישראל" w:date="2002-06-15T23:59:00Z">
        <w:r w:rsidRPr="00BB1740">
          <w:rPr>
            <w:rFonts w:hint="cs"/>
            <w:rtl/>
          </w:rPr>
          <w:t xml:space="preserve">כל </w:t>
        </w:r>
      </w:ins>
      <w:r w:rsidRPr="00BB1740">
        <w:rPr>
          <w:rtl/>
        </w:rPr>
        <w:t xml:space="preserve">כמה שאני יודע, באמת איני יודע. להחדיר שבת בכל פעולה היינו להחדיר תחושה של צניעות, של הבטה לא יומרנית על בן הזוג (כאילו 'באלכסון'), של הודאה כי בן הזוג הוא סוד בפני, וכי עומק הקשר </w:t>
      </w:r>
      <w:ins w:id="6" w:author=" ישראל" w:date="2002-06-15T23:59:00Z">
        <w:r w:rsidRPr="00BB1740">
          <w:rPr>
            <w:rFonts w:hint="cs"/>
            <w:rtl/>
          </w:rPr>
          <w:t>ש</w:t>
        </w:r>
      </w:ins>
      <w:r w:rsidRPr="00BB1740">
        <w:rPr>
          <w:rtl/>
        </w:rPr>
        <w:t>בינינו הוא למעלה מהשגתנו.</w:t>
      </w:r>
    </w:p>
    <w:p w:rsidR="007A130B" w:rsidRPr="00BB1740" w:rsidRDefault="007A130B" w:rsidP="007A130B">
      <w:pPr>
        <w:rPr>
          <w:rtl/>
        </w:rPr>
      </w:pPr>
      <w:r w:rsidRPr="00BB1740">
        <w:rPr>
          <w:rtl/>
        </w:rPr>
        <w:t>לדעת זה את זה, זוהי דבקות בין שניים, אמנם היכן שאיננו יודעים – שם אנחנו אחד ממש; וזיקה למעלה העצמית הזאת יש לכלה יותר מלחתן.</w:t>
      </w:r>
    </w:p>
    <w:p w:rsidR="007A130B" w:rsidRPr="00BB1740" w:rsidRDefault="007A130B" w:rsidP="007A130B">
      <w:pPr>
        <w:rPr>
          <w:rtl/>
        </w:rPr>
      </w:pPr>
      <w:r w:rsidRPr="00BB1740">
        <w:rPr>
          <w:rtl/>
        </w:rPr>
        <w:t xml:space="preserve">חז"ל דרשו על הפסוק "אעשה </w:t>
      </w:r>
      <w:r w:rsidRPr="00660853">
        <w:rPr>
          <w:rStyle w:val="a7"/>
          <w:rtl/>
        </w:rPr>
        <w:t>לו עזר כנגדו</w:t>
      </w:r>
      <w:r w:rsidRPr="00BB1740">
        <w:rPr>
          <w:rtl/>
        </w:rPr>
        <w:t xml:space="preserve">" </w:t>
      </w:r>
      <w:ins w:id="7" w:author=" ישראל" w:date="2002-06-15T23:59:00Z">
        <w:r w:rsidRPr="00BB1740">
          <w:rPr>
            <w:rtl/>
          </w:rPr>
          <w:t>–</w:t>
        </w:r>
      </w:ins>
      <w:r w:rsidRPr="00BB1740">
        <w:rPr>
          <w:rtl/>
        </w:rPr>
        <w:t xml:space="preserve"> "זכה – עזר, לא זכה – כנגדו להלחם עמו"</w:t>
      </w:r>
      <w:r w:rsidRPr="00936AE4">
        <w:rPr>
          <w:rStyle w:val="a5"/>
          <w:rtl/>
        </w:rPr>
        <w:footnoteReference w:id="4"/>
      </w:r>
      <w:r w:rsidRPr="00BB1740">
        <w:rPr>
          <w:rtl/>
        </w:rPr>
        <w:t>. אצלנו</w:t>
      </w:r>
      <w:r w:rsidRPr="00936AE4">
        <w:rPr>
          <w:rStyle w:val="a5"/>
          <w:rtl/>
        </w:rPr>
        <w:footnoteReference w:id="5"/>
      </w:r>
      <w:r w:rsidRPr="00BB1740">
        <w:rPr>
          <w:rFonts w:hint="cs"/>
          <w:rtl/>
        </w:rPr>
        <w:t xml:space="preserve"> </w:t>
      </w:r>
      <w:r w:rsidRPr="00BB1740">
        <w:rPr>
          <w:rtl/>
        </w:rPr>
        <w:t xml:space="preserve">יש "דרשה ישנה" כי יש בחינה נוספת, עליונה יותר – </w:t>
      </w:r>
      <w:r w:rsidRPr="00660853">
        <w:rPr>
          <w:rStyle w:val="a7"/>
          <w:rtl/>
        </w:rPr>
        <w:t>לו</w:t>
      </w:r>
      <w:r w:rsidRPr="00BB1740">
        <w:rPr>
          <w:rtl/>
        </w:rPr>
        <w:t xml:space="preserve"> עזר כנגדו. זאת על-פי מדרש חז"ל אחר: </w:t>
      </w:r>
      <w:r w:rsidRPr="00BB1740">
        <w:rPr>
          <w:rtl/>
        </w:rPr>
        <w:lastRenderedPageBreak/>
        <w:t xml:space="preserve">"'אשר יחסר </w:t>
      </w:r>
      <w:r w:rsidRPr="00660853">
        <w:rPr>
          <w:rStyle w:val="a7"/>
          <w:rtl/>
        </w:rPr>
        <w:t>לו</w:t>
      </w:r>
      <w:r w:rsidRPr="00BB1740">
        <w:rPr>
          <w:rtl/>
        </w:rPr>
        <w:t>' – זו אש</w:t>
      </w:r>
      <w:r w:rsidRPr="00BB1740">
        <w:rPr>
          <w:rFonts w:hint="cs"/>
          <w:rtl/>
        </w:rPr>
        <w:t>ה</w:t>
      </w:r>
      <w:r w:rsidRPr="00BB1740">
        <w:rPr>
          <w:rtl/>
        </w:rPr>
        <w:t xml:space="preserve">, </w:t>
      </w:r>
      <w:r w:rsidRPr="00BB1740">
        <w:rPr>
          <w:rFonts w:hint="cs"/>
          <w:rtl/>
        </w:rPr>
        <w:t>וכן הוא אומר</w:t>
      </w:r>
      <w:r w:rsidRPr="00BB1740">
        <w:rPr>
          <w:rtl/>
        </w:rPr>
        <w:t xml:space="preserve">: 'אעשה </w:t>
      </w:r>
      <w:r w:rsidRPr="00660853">
        <w:rPr>
          <w:rStyle w:val="a7"/>
          <w:rtl/>
        </w:rPr>
        <w:t xml:space="preserve">לו </w:t>
      </w:r>
      <w:r w:rsidRPr="00BB1740">
        <w:rPr>
          <w:rtl/>
        </w:rPr>
        <w:t>עזר</w:t>
      </w:r>
      <w:r w:rsidRPr="00BB1740">
        <w:rPr>
          <w:b/>
          <w:bCs/>
          <w:szCs w:val="27"/>
          <w:rtl/>
        </w:rPr>
        <w:t xml:space="preserve"> </w:t>
      </w:r>
      <w:r w:rsidRPr="00BB1740">
        <w:rPr>
          <w:rtl/>
        </w:rPr>
        <w:t>כנגדו'"</w:t>
      </w:r>
      <w:r w:rsidRPr="00936AE4">
        <w:rPr>
          <w:rStyle w:val="a5"/>
          <w:rtl/>
        </w:rPr>
        <w:footnoteReference w:id="6"/>
      </w:r>
      <w:r w:rsidRPr="00BB1740">
        <w:rPr>
          <w:rtl/>
        </w:rPr>
        <w:t xml:space="preserve">. הארכנו לדרוש ששלש בחינות אלו הן כנגד צדיקים, בינונים ורשעים (ומלמטה למעלה כנגד הכנעה, הבדלה והמתקה וכו'); כי אם הוא בחינת רשע, אזי </w:t>
      </w:r>
      <w:r w:rsidRPr="00660853">
        <w:rPr>
          <w:rStyle w:val="a7"/>
          <w:rtl/>
        </w:rPr>
        <w:t>כנגדו</w:t>
      </w:r>
      <w:r w:rsidRPr="00BB1740">
        <w:rPr>
          <w:rtl/>
        </w:rPr>
        <w:t xml:space="preserve"> היא להלחם בו ולתקנו; ואם הוא בינוני הגובר על יצרו (כמבואר בתניא), אזי</w:t>
      </w:r>
      <w:r w:rsidRPr="00660853">
        <w:rPr>
          <w:rStyle w:val="a7"/>
          <w:rtl/>
        </w:rPr>
        <w:t xml:space="preserve"> עזר</w:t>
      </w:r>
      <w:r w:rsidRPr="00BB1740">
        <w:rPr>
          <w:rtl/>
        </w:rPr>
        <w:t xml:space="preserve"> היא לו לעמוד בקשרי המלחמה. אמנם, אם הוא צדיק, אזי </w:t>
      </w:r>
      <w:r w:rsidRPr="00660853">
        <w:rPr>
          <w:rStyle w:val="a7"/>
          <w:rtl/>
        </w:rPr>
        <w:t>לו</w:t>
      </w:r>
      <w:r w:rsidRPr="00BB1740">
        <w:rPr>
          <w:rtl/>
        </w:rPr>
        <w:t xml:space="preserve"> היא, בהתמסרות והשתייכות גמורה (זו בחינת </w:t>
      </w:r>
      <w:r w:rsidRPr="00BB1740">
        <w:rPr>
          <w:b/>
          <w:bCs/>
          <w:szCs w:val="27"/>
          <w:rtl/>
        </w:rPr>
        <w:t>ל</w:t>
      </w:r>
      <w:r w:rsidRPr="00BB1740">
        <w:rPr>
          <w:rtl/>
        </w:rPr>
        <w:t>"</w:t>
      </w:r>
      <w:r w:rsidRPr="00BB1740">
        <w:rPr>
          <w:b/>
          <w:bCs/>
          <w:szCs w:val="27"/>
          <w:rtl/>
        </w:rPr>
        <w:t>ו</w:t>
      </w:r>
      <w:r w:rsidRPr="00BB1740">
        <w:rPr>
          <w:rtl/>
        </w:rPr>
        <w:t xml:space="preserve"> צדיקים שרואים פני שכינה בכל יום</w:t>
      </w:r>
      <w:r w:rsidRPr="00936AE4">
        <w:rPr>
          <w:rStyle w:val="a5"/>
          <w:rtl/>
        </w:rPr>
        <w:footnoteReference w:id="7"/>
      </w:r>
      <w:r w:rsidRPr="00BB1740">
        <w:rPr>
          <w:rtl/>
        </w:rPr>
        <w:t xml:space="preserve">). </w:t>
      </w:r>
    </w:p>
    <w:p w:rsidR="007A130B" w:rsidRPr="00BB1740" w:rsidRDefault="007A130B" w:rsidP="007A130B">
      <w:pPr>
        <w:rPr>
          <w:rtl/>
        </w:rPr>
      </w:pPr>
      <w:r w:rsidRPr="00BB1740">
        <w:rPr>
          <w:rtl/>
        </w:rPr>
        <w:t>אמנם</w:t>
      </w:r>
      <w:r w:rsidRPr="00BB1740">
        <w:rPr>
          <w:rFonts w:hint="cs"/>
          <w:rtl/>
        </w:rPr>
        <w:t>,</w:t>
      </w:r>
      <w:r w:rsidRPr="00BB1740">
        <w:rPr>
          <w:rtl/>
        </w:rPr>
        <w:t xml:space="preserve"> לדרכנו כעת</w:t>
      </w:r>
      <w:r w:rsidRPr="00BB1740">
        <w:rPr>
          <w:rFonts w:hint="cs"/>
          <w:rtl/>
        </w:rPr>
        <w:t>,</w:t>
      </w:r>
      <w:r w:rsidRPr="00BB1740">
        <w:rPr>
          <w:rtl/>
        </w:rPr>
        <w:t xml:space="preserve"> יש להוסיף מדרגת </w:t>
      </w:r>
      <w:r w:rsidRPr="00660853">
        <w:rPr>
          <w:rStyle w:val="a7"/>
          <w:rtl/>
        </w:rPr>
        <w:t>לא</w:t>
      </w:r>
      <w:r w:rsidRPr="00BB1740">
        <w:rPr>
          <w:rtl/>
        </w:rPr>
        <w:t xml:space="preserve"> נסתרת, לפני ומעל ל-</w:t>
      </w:r>
      <w:r w:rsidRPr="00660853">
        <w:rPr>
          <w:rStyle w:val="a7"/>
          <w:rtl/>
        </w:rPr>
        <w:t>לו</w:t>
      </w:r>
      <w:r w:rsidRPr="00BB1740">
        <w:rPr>
          <w:rtl/>
        </w:rPr>
        <w:t xml:space="preserve">. מדרגת </w:t>
      </w:r>
      <w:r w:rsidRPr="00660853">
        <w:rPr>
          <w:rStyle w:val="a7"/>
          <w:rtl/>
        </w:rPr>
        <w:t>לא</w:t>
      </w:r>
      <w:r w:rsidRPr="00BB1740">
        <w:rPr>
          <w:rtl/>
        </w:rPr>
        <w:t xml:space="preserve"> היא מעל להתמסרות, היא היכן ששניהם אחד ממש</w:t>
      </w:r>
      <w:ins w:id="8" w:author=" ישראל" w:date="2002-06-15T23:59:00Z">
        <w:r w:rsidRPr="00BB1740">
          <w:rPr>
            <w:rFonts w:hint="cs"/>
            <w:rtl/>
          </w:rPr>
          <w:t xml:space="preserve"> (אם </w:t>
        </w:r>
        <w:r w:rsidRPr="00660853">
          <w:rPr>
            <w:rStyle w:val="a7"/>
            <w:rFonts w:hint="cs"/>
            <w:rtl/>
          </w:rPr>
          <w:t>לו</w:t>
        </w:r>
        <w:r w:rsidRPr="00BB1740">
          <w:rPr>
            <w:rFonts w:hint="cs"/>
            <w:rtl/>
          </w:rPr>
          <w:t xml:space="preserve"> זו בחינת </w:t>
        </w:r>
        <w:r w:rsidRPr="00BB1740">
          <w:rPr>
            <w:rFonts w:hint="cs"/>
            <w:b/>
            <w:bCs/>
            <w:szCs w:val="27"/>
            <w:rtl/>
          </w:rPr>
          <w:t>ל</w:t>
        </w:r>
      </w:ins>
      <w:r w:rsidRPr="00BB1740">
        <w:rPr>
          <w:rFonts w:hint="cs"/>
          <w:b/>
          <w:bCs/>
          <w:szCs w:val="27"/>
          <w:rtl/>
        </w:rPr>
        <w:t>"</w:t>
      </w:r>
      <w:ins w:id="9" w:author=" ישראל" w:date="2002-06-15T23:59:00Z">
        <w:r w:rsidRPr="00BB1740">
          <w:rPr>
            <w:rFonts w:hint="cs"/>
            <w:b/>
            <w:bCs/>
            <w:szCs w:val="27"/>
            <w:rtl/>
          </w:rPr>
          <w:t>ו</w:t>
        </w:r>
        <w:r w:rsidRPr="00BB1740">
          <w:rPr>
            <w:rFonts w:hint="cs"/>
            <w:rtl/>
          </w:rPr>
          <w:t xml:space="preserve"> צדיקים, הרי ש</w:t>
        </w:r>
        <w:r w:rsidRPr="00660853">
          <w:rPr>
            <w:rStyle w:val="a7"/>
            <w:rFonts w:hint="cs"/>
            <w:rtl/>
          </w:rPr>
          <w:t>לא</w:t>
        </w:r>
        <w:r w:rsidRPr="00BB1740">
          <w:rPr>
            <w:rFonts w:hint="cs"/>
            <w:rtl/>
          </w:rPr>
          <w:t xml:space="preserve"> זו בחינת "אני ובני" שהגמרא</w:t>
        </w:r>
      </w:ins>
      <w:r w:rsidRPr="00BB1740">
        <w:rPr>
          <w:rFonts w:hint="cs"/>
          <w:rtl/>
        </w:rPr>
        <w:t xml:space="preserve"> שם </w:t>
      </w:r>
      <w:ins w:id="10" w:author=" ישראל" w:date="2002-06-15T23:59:00Z">
        <w:r w:rsidRPr="00BB1740">
          <w:rPr>
            <w:rFonts w:hint="cs"/>
            <w:rtl/>
          </w:rPr>
          <w:t>מייחדת מאותם הל"ו, ואומרת כי רק הם "נכנסים בלא רשות</w:t>
        </w:r>
      </w:ins>
      <w:r w:rsidRPr="00BB1740">
        <w:rPr>
          <w:rFonts w:hint="cs"/>
          <w:rtl/>
        </w:rPr>
        <w:t>"</w:t>
      </w:r>
      <w:ins w:id="11" w:author=" ישראל" w:date="2002-06-15T23:59:00Z">
        <w:r w:rsidRPr="00BB1740">
          <w:rPr>
            <w:rFonts w:hint="cs"/>
            <w:rtl/>
          </w:rPr>
          <w:t>)</w:t>
        </w:r>
        <w:r w:rsidRPr="00BB1740">
          <w:rPr>
            <w:rtl/>
          </w:rPr>
          <w:t>.</w:t>
        </w:r>
      </w:ins>
      <w:r w:rsidRPr="00BB1740">
        <w:rPr>
          <w:rtl/>
        </w:rPr>
        <w:t xml:space="preserve"> הפעם הראשונה בתורה שבה נרמז משחק המילים בין </w:t>
      </w:r>
      <w:r w:rsidRPr="00660853">
        <w:rPr>
          <w:rStyle w:val="a7"/>
          <w:rtl/>
        </w:rPr>
        <w:t xml:space="preserve">לא </w:t>
      </w:r>
      <w:r w:rsidRPr="00BB1740">
        <w:rPr>
          <w:rtl/>
        </w:rPr>
        <w:t>ל-</w:t>
      </w:r>
      <w:r w:rsidRPr="00660853">
        <w:rPr>
          <w:rStyle w:val="a7"/>
          <w:rtl/>
        </w:rPr>
        <w:t>לו</w:t>
      </w:r>
      <w:r w:rsidRPr="00BB1740">
        <w:rPr>
          <w:rtl/>
        </w:rPr>
        <w:t xml:space="preserve"> (ו"הכל הולך אחר הפתיחה") היא בפסוק שלנו: "</w:t>
      </w:r>
      <w:r w:rsidRPr="00660853">
        <w:rPr>
          <w:rStyle w:val="a7"/>
          <w:rtl/>
        </w:rPr>
        <w:t>לא</w:t>
      </w:r>
      <w:r w:rsidRPr="00BB1740">
        <w:rPr>
          <w:rtl/>
        </w:rPr>
        <w:t xml:space="preserve"> טוב היות האדם לבדו, אעשה </w:t>
      </w:r>
      <w:r w:rsidRPr="00660853">
        <w:rPr>
          <w:rStyle w:val="a7"/>
          <w:rtl/>
        </w:rPr>
        <w:t>לו</w:t>
      </w:r>
      <w:r w:rsidRPr="00BB1740">
        <w:rPr>
          <w:b/>
          <w:bCs/>
          <w:szCs w:val="27"/>
          <w:rtl/>
        </w:rPr>
        <w:t xml:space="preserve"> </w:t>
      </w:r>
      <w:r w:rsidRPr="00BB1740">
        <w:rPr>
          <w:rtl/>
        </w:rPr>
        <w:t xml:space="preserve">עזר כנגדו", כלומר, יש </w:t>
      </w:r>
      <w:r w:rsidRPr="00660853">
        <w:rPr>
          <w:rStyle w:val="a7"/>
          <w:rtl/>
        </w:rPr>
        <w:t>לא</w:t>
      </w:r>
      <w:r w:rsidRPr="00BB1740">
        <w:rPr>
          <w:b/>
          <w:bCs/>
          <w:szCs w:val="27"/>
          <w:rtl/>
        </w:rPr>
        <w:t xml:space="preserve"> </w:t>
      </w:r>
      <w:r w:rsidRPr="00BB1740">
        <w:rPr>
          <w:rtl/>
        </w:rPr>
        <w:t>לפני</w:t>
      </w:r>
      <w:r w:rsidRPr="00660853">
        <w:rPr>
          <w:rStyle w:val="a7"/>
          <w:rtl/>
        </w:rPr>
        <w:t xml:space="preserve"> לו עזר כנגדו</w:t>
      </w:r>
      <w:r w:rsidRPr="00BB1740">
        <w:rPr>
          <w:rtl/>
        </w:rPr>
        <w:t>.</w:t>
      </w:r>
    </w:p>
    <w:p w:rsidR="007A130B" w:rsidRPr="00BB1740" w:rsidRDefault="007A130B" w:rsidP="007A130B">
      <w:pPr>
        <w:rPr>
          <w:rtl/>
        </w:rPr>
      </w:pPr>
      <w:r w:rsidRPr="00BB1740">
        <w:rPr>
          <w:rtl/>
        </w:rPr>
        <w:t>כיון שכך, נדרוש מעתה את המילים שבין שני אלו, ה</w:t>
      </w:r>
      <w:r w:rsidRPr="00BB1740">
        <w:rPr>
          <w:b/>
          <w:bCs/>
          <w:szCs w:val="27"/>
          <w:rtl/>
        </w:rPr>
        <w:t>-</w:t>
      </w:r>
      <w:r w:rsidRPr="00660853">
        <w:rPr>
          <w:rStyle w:val="a7"/>
          <w:rtl/>
        </w:rPr>
        <w:t>לא</w:t>
      </w:r>
      <w:r w:rsidRPr="00BB1740">
        <w:rPr>
          <w:rtl/>
        </w:rPr>
        <w:t xml:space="preserve"> וה-</w:t>
      </w:r>
      <w:r w:rsidRPr="00660853">
        <w:rPr>
          <w:rStyle w:val="a7"/>
          <w:rtl/>
        </w:rPr>
        <w:t>לו</w:t>
      </w:r>
      <w:r w:rsidRPr="00BB1740">
        <w:rPr>
          <w:rtl/>
        </w:rPr>
        <w:t xml:space="preserve">: 'טוב היות האדם לבדו, אעשה'. </w:t>
      </w:r>
      <w:r w:rsidRPr="00BB1740">
        <w:rPr>
          <w:b/>
          <w:bCs/>
          <w:szCs w:val="27"/>
          <w:rtl/>
        </w:rPr>
        <w:t>אעשה</w:t>
      </w:r>
      <w:r w:rsidRPr="00BB1740">
        <w:rPr>
          <w:rtl/>
        </w:rPr>
        <w:t xml:space="preserve"> בגימ' </w:t>
      </w:r>
      <w:r w:rsidRPr="00BB1740">
        <w:rPr>
          <w:b/>
          <w:bCs/>
          <w:szCs w:val="27"/>
          <w:rtl/>
        </w:rPr>
        <w:t>שלום</w:t>
      </w:r>
      <w:r w:rsidRPr="00BB1740">
        <w:rPr>
          <w:rtl/>
        </w:rPr>
        <w:t>, בחינת "</w:t>
      </w:r>
      <w:r w:rsidRPr="00660853">
        <w:rPr>
          <w:rStyle w:val="a7"/>
          <w:rtl/>
        </w:rPr>
        <w:t>עושה שלום</w:t>
      </w:r>
      <w:r w:rsidRPr="00BB1740">
        <w:rPr>
          <w:rtl/>
        </w:rPr>
        <w:t xml:space="preserve"> במרומיו, הוא </w:t>
      </w:r>
      <w:r w:rsidRPr="00660853">
        <w:rPr>
          <w:rStyle w:val="a7"/>
          <w:rtl/>
        </w:rPr>
        <w:t>יעשה שלום</w:t>
      </w:r>
      <w:r w:rsidRPr="00BB1740">
        <w:rPr>
          <w:rtl/>
        </w:rPr>
        <w:t xml:space="preserve"> עלינו". </w:t>
      </w:r>
      <w:r w:rsidRPr="00660853">
        <w:rPr>
          <w:rStyle w:val="a7"/>
          <w:rtl/>
        </w:rPr>
        <w:t>אעשה</w:t>
      </w:r>
      <w:r w:rsidRPr="00BB1740">
        <w:rPr>
          <w:b/>
          <w:bCs/>
          <w:szCs w:val="27"/>
          <w:rtl/>
        </w:rPr>
        <w:t xml:space="preserve"> </w:t>
      </w:r>
      <w:r w:rsidRPr="00BB1740">
        <w:rPr>
          <w:rtl/>
        </w:rPr>
        <w:t>שייך לחלק הפסוק של</w:t>
      </w:r>
      <w:r w:rsidRPr="00BB1740">
        <w:rPr>
          <w:rFonts w:hint="cs"/>
          <w:rtl/>
        </w:rPr>
        <w:t xml:space="preserve"> </w:t>
      </w:r>
      <w:ins w:id="12" w:author=" ישראל" w:date="2002-06-15T23:59:00Z">
        <w:r w:rsidRPr="00BB1740">
          <w:rPr>
            <w:rtl/>
          </w:rPr>
          <w:t>ה</w:t>
        </w:r>
        <w:r w:rsidRPr="00BB1740">
          <w:rPr>
            <w:rFonts w:hint="cs"/>
            <w:rtl/>
          </w:rPr>
          <w:t>ביטוי</w:t>
        </w:r>
        <w:r w:rsidRPr="00BB1740">
          <w:rPr>
            <w:rtl/>
          </w:rPr>
          <w:t xml:space="preserve"> ש</w:t>
        </w:r>
        <w:r w:rsidRPr="00BB1740">
          <w:rPr>
            <w:rFonts w:hint="cs"/>
            <w:rtl/>
          </w:rPr>
          <w:t>נצמד</w:t>
        </w:r>
        <w:r w:rsidRPr="00BB1740">
          <w:rPr>
            <w:rtl/>
          </w:rPr>
          <w:t xml:space="preserve"> </w:t>
        </w:r>
        <w:r w:rsidRPr="00BB1740">
          <w:rPr>
            <w:rFonts w:hint="cs"/>
            <w:rtl/>
          </w:rPr>
          <w:t>ל</w:t>
        </w:r>
      </w:ins>
      <w:r w:rsidRPr="00660853">
        <w:rPr>
          <w:rStyle w:val="a7"/>
          <w:rtl/>
        </w:rPr>
        <w:t>לו</w:t>
      </w:r>
      <w:r w:rsidRPr="00BB1740">
        <w:rPr>
          <w:rtl/>
        </w:rPr>
        <w:t>, אעשה שלום בין שניים שבדעת תחתון, אבל למעלה מזה, במה ששייך ל-</w:t>
      </w:r>
      <w:r w:rsidRPr="00660853">
        <w:rPr>
          <w:rStyle w:val="a7"/>
          <w:rtl/>
        </w:rPr>
        <w:t>לא</w:t>
      </w:r>
      <w:r w:rsidRPr="00BB1740">
        <w:rPr>
          <w:rtl/>
        </w:rPr>
        <w:t>, טוב היות האדם לבדו! שם הזוג מושרש בבחינת ה</w:t>
      </w:r>
      <w:r w:rsidRPr="00660853">
        <w:rPr>
          <w:rStyle w:val="a7"/>
          <w:rtl/>
        </w:rPr>
        <w:t>יחיד</w:t>
      </w:r>
      <w:r w:rsidRPr="00BB1740">
        <w:rPr>
          <w:rtl/>
        </w:rPr>
        <w:t>. רש"י הסביר</w:t>
      </w:r>
      <w:r w:rsidRPr="00936AE4">
        <w:rPr>
          <w:rStyle w:val="a5"/>
          <w:rtl/>
        </w:rPr>
        <w:footnoteReference w:id="8"/>
      </w:r>
      <w:r w:rsidRPr="00BB1740">
        <w:rPr>
          <w:rtl/>
        </w:rPr>
        <w:t xml:space="preserve"> שה' ברא לאדם עזר, כדי שלא יאמרו שה' יחיד בעליונים והאדם יחיד בתחתונים וכו', אמנם אוזן פנימית יכולה לשמוע, בתוך דברים אלו גופא, כי האדם במקורו העליון אכן מושרש ביחידו של עולם, ב</w:t>
      </w:r>
      <w:r w:rsidRPr="00660853">
        <w:rPr>
          <w:rStyle w:val="a7"/>
          <w:rtl/>
        </w:rPr>
        <w:t>שכינה</w:t>
      </w:r>
      <w:r w:rsidRPr="00BB1740">
        <w:rPr>
          <w:b/>
          <w:bCs/>
          <w:szCs w:val="27"/>
          <w:rtl/>
        </w:rPr>
        <w:t xml:space="preserve"> </w:t>
      </w:r>
      <w:r w:rsidRPr="00660853">
        <w:rPr>
          <w:rStyle w:val="a7"/>
          <w:rtl/>
        </w:rPr>
        <w:t>שביניהם</w:t>
      </w:r>
      <w:r w:rsidRPr="00BB1740">
        <w:rPr>
          <w:rtl/>
        </w:rPr>
        <w:t>, ורק בעולם הזה חייב להופיע כשניים</w:t>
      </w:r>
      <w:r w:rsidRPr="00936AE4">
        <w:rPr>
          <w:rStyle w:val="a5"/>
          <w:rtl/>
        </w:rPr>
        <w:footnoteReference w:id="9"/>
      </w:r>
      <w:r w:rsidRPr="00BB1740">
        <w:rPr>
          <w:rtl/>
        </w:rPr>
        <w:t>.</w:t>
      </w:r>
    </w:p>
    <w:p w:rsidR="005F4A47" w:rsidRDefault="00AE21B2">
      <w:bookmarkStart w:id="17" w:name="_GoBack"/>
      <w:bookmarkEnd w:id="17"/>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1B2" w:rsidRDefault="00AE21B2" w:rsidP="007A130B">
      <w:pPr>
        <w:spacing w:after="0" w:line="240" w:lineRule="auto"/>
      </w:pPr>
      <w:r>
        <w:separator/>
      </w:r>
    </w:p>
  </w:endnote>
  <w:endnote w:type="continuationSeparator" w:id="0">
    <w:p w:rsidR="00AE21B2" w:rsidRDefault="00AE21B2" w:rsidP="007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1B2" w:rsidRDefault="00AE21B2" w:rsidP="007A130B">
      <w:pPr>
        <w:spacing w:after="0" w:line="240" w:lineRule="auto"/>
      </w:pPr>
      <w:r>
        <w:separator/>
      </w:r>
    </w:p>
  </w:footnote>
  <w:footnote w:type="continuationSeparator" w:id="0">
    <w:p w:rsidR="00AE21B2" w:rsidRDefault="00AE21B2" w:rsidP="007A130B">
      <w:pPr>
        <w:spacing w:after="0" w:line="240" w:lineRule="auto"/>
      </w:pPr>
      <w:r>
        <w:continuationSeparator/>
      </w:r>
    </w:p>
  </w:footnote>
  <w:footnote w:id="1">
    <w:p w:rsidR="007A130B" w:rsidRDefault="007A130B" w:rsidP="007A130B">
      <w:pPr>
        <w:pStyle w:val="a3"/>
        <w:rPr>
          <w:rFonts w:hint="cs"/>
        </w:rPr>
      </w:pPr>
      <w:r>
        <w:rPr>
          <w:rtl/>
        </w:rPr>
        <w:tab/>
      </w:r>
      <w:r w:rsidRPr="00FE0DB9">
        <w:rPr>
          <w:rtl/>
        </w:rPr>
        <w:footnoteRef/>
      </w:r>
      <w:r>
        <w:rPr>
          <w:rtl/>
        </w:rPr>
        <w:t>.</w:t>
      </w:r>
      <w:r>
        <w:rPr>
          <w:rtl/>
        </w:rPr>
        <w:tab/>
      </w:r>
      <w:r>
        <w:rPr>
          <w:rFonts w:hint="cs"/>
          <w:rtl/>
        </w:rPr>
        <w:t>יבמות סג, א.</w:t>
      </w:r>
    </w:p>
  </w:footnote>
  <w:footnote w:id="2">
    <w:p w:rsidR="007A130B" w:rsidRDefault="007A130B" w:rsidP="007A130B">
      <w:pPr>
        <w:pStyle w:val="a3"/>
        <w:rPr>
          <w:rFonts w:hint="cs"/>
        </w:rPr>
      </w:pPr>
      <w:r>
        <w:rPr>
          <w:rtl/>
        </w:rPr>
        <w:tab/>
      </w:r>
      <w:r w:rsidRPr="00FE0DB9">
        <w:rPr>
          <w:rtl/>
        </w:rPr>
        <w:footnoteRef/>
      </w:r>
      <w:r>
        <w:rPr>
          <w:rtl/>
        </w:rPr>
        <w:t>.</w:t>
      </w:r>
      <w:r>
        <w:rPr>
          <w:rtl/>
        </w:rPr>
        <w:tab/>
      </w:r>
      <w:r>
        <w:rPr>
          <w:rFonts w:hint="cs"/>
          <w:rtl/>
        </w:rPr>
        <w:t>בראשית ד, א.</w:t>
      </w:r>
    </w:p>
  </w:footnote>
  <w:footnote w:id="3">
    <w:p w:rsidR="007A130B" w:rsidRDefault="007A130B" w:rsidP="007A130B">
      <w:pPr>
        <w:pStyle w:val="a3"/>
        <w:rPr>
          <w:rFonts w:hint="cs"/>
          <w:rtl/>
        </w:rPr>
      </w:pPr>
      <w:r>
        <w:rPr>
          <w:rtl/>
        </w:rPr>
        <w:tab/>
      </w:r>
      <w:r w:rsidRPr="0059669F">
        <w:rPr>
          <w:rtl/>
        </w:rPr>
        <w:footnoteRef/>
      </w:r>
      <w:r>
        <w:rPr>
          <w:rtl/>
        </w:rPr>
        <w:t>.</w:t>
      </w:r>
      <w:r>
        <w:rPr>
          <w:rtl/>
        </w:rPr>
        <w:tab/>
      </w:r>
      <w:r>
        <w:rPr>
          <w:rFonts w:hint="cs"/>
          <w:rtl/>
        </w:rPr>
        <w:t>ח"ב רד, א.</w:t>
      </w:r>
    </w:p>
  </w:footnote>
  <w:footnote w:id="4">
    <w:p w:rsidR="007A130B" w:rsidRPr="0059669F" w:rsidRDefault="007A130B" w:rsidP="007A130B">
      <w:pPr>
        <w:pStyle w:val="a3"/>
        <w:rPr>
          <w:rFonts w:hint="cs"/>
          <w:rtl/>
        </w:rPr>
      </w:pPr>
      <w:r>
        <w:rPr>
          <w:rtl/>
        </w:rPr>
        <w:tab/>
      </w:r>
      <w:r w:rsidRPr="0059669F">
        <w:rPr>
          <w:rtl/>
        </w:rPr>
        <w:footnoteRef/>
      </w:r>
      <w:r>
        <w:rPr>
          <w:rtl/>
        </w:rPr>
        <w:t>.</w:t>
      </w:r>
      <w:r>
        <w:rPr>
          <w:rtl/>
        </w:rPr>
        <w:tab/>
      </w:r>
      <w:r>
        <w:rPr>
          <w:rFonts w:hint="cs"/>
          <w:rtl/>
        </w:rPr>
        <w:t>רש"י לבראשית ב, יח.</w:t>
      </w:r>
    </w:p>
  </w:footnote>
  <w:footnote w:id="5">
    <w:p w:rsidR="007A130B" w:rsidRDefault="007A130B" w:rsidP="007A130B">
      <w:pPr>
        <w:pStyle w:val="a3"/>
        <w:rPr>
          <w:rFonts w:hint="cs"/>
          <w:rtl/>
        </w:rPr>
      </w:pPr>
      <w:r>
        <w:rPr>
          <w:rtl/>
        </w:rPr>
        <w:tab/>
      </w:r>
      <w:r w:rsidRPr="0059669F">
        <w:rPr>
          <w:rtl/>
        </w:rPr>
        <w:footnoteRef/>
      </w:r>
      <w:r>
        <w:rPr>
          <w:rtl/>
        </w:rPr>
        <w:t>.</w:t>
      </w:r>
      <w:r>
        <w:rPr>
          <w:rtl/>
        </w:rPr>
        <w:tab/>
      </w:r>
      <w:r>
        <w:rPr>
          <w:rFonts w:hint="cs"/>
          <w:rtl/>
        </w:rPr>
        <w:t xml:space="preserve">עיין בספר </w:t>
      </w:r>
      <w:r w:rsidRPr="005E77BB">
        <w:rPr>
          <w:rStyle w:val="a8"/>
          <w:rFonts w:hint="cs"/>
          <w:rtl/>
        </w:rPr>
        <w:t>שכינה ביניהם</w:t>
      </w:r>
      <w:r>
        <w:rPr>
          <w:rFonts w:hint="cs"/>
          <w:rtl/>
        </w:rPr>
        <w:t>, עמ' ח.</w:t>
      </w:r>
    </w:p>
  </w:footnote>
  <w:footnote w:id="6">
    <w:p w:rsidR="007A130B" w:rsidRDefault="007A130B" w:rsidP="007A130B">
      <w:pPr>
        <w:pStyle w:val="a3"/>
        <w:rPr>
          <w:rFonts w:hint="cs"/>
          <w:rtl/>
        </w:rPr>
      </w:pPr>
      <w:r>
        <w:rPr>
          <w:rtl/>
        </w:rPr>
        <w:tab/>
      </w:r>
      <w:r w:rsidRPr="0059669F">
        <w:rPr>
          <w:rtl/>
        </w:rPr>
        <w:footnoteRef/>
      </w:r>
      <w:r>
        <w:rPr>
          <w:rtl/>
        </w:rPr>
        <w:t>.</w:t>
      </w:r>
      <w:r>
        <w:rPr>
          <w:rtl/>
        </w:rPr>
        <w:tab/>
      </w:r>
      <w:r>
        <w:rPr>
          <w:rFonts w:hint="cs"/>
          <w:rtl/>
        </w:rPr>
        <w:t>כתובות סז, ב.</w:t>
      </w:r>
    </w:p>
  </w:footnote>
  <w:footnote w:id="7">
    <w:p w:rsidR="007A130B" w:rsidRDefault="007A130B" w:rsidP="007A130B">
      <w:pPr>
        <w:pStyle w:val="a3"/>
        <w:rPr>
          <w:rFonts w:hint="cs"/>
          <w:rtl/>
        </w:rPr>
      </w:pPr>
      <w:r>
        <w:rPr>
          <w:rtl/>
        </w:rPr>
        <w:tab/>
      </w:r>
      <w:r w:rsidRPr="0059669F">
        <w:rPr>
          <w:rtl/>
        </w:rPr>
        <w:footnoteRef/>
      </w:r>
      <w:r>
        <w:rPr>
          <w:rtl/>
        </w:rPr>
        <w:t>.</w:t>
      </w:r>
      <w:r>
        <w:rPr>
          <w:rtl/>
        </w:rPr>
        <w:tab/>
      </w:r>
      <w:r>
        <w:rPr>
          <w:rFonts w:hint="cs"/>
          <w:rtl/>
        </w:rPr>
        <w:t>סוכה מה, ב.</w:t>
      </w:r>
    </w:p>
  </w:footnote>
  <w:footnote w:id="8">
    <w:p w:rsidR="007A130B" w:rsidRDefault="007A130B" w:rsidP="007A130B">
      <w:pPr>
        <w:pStyle w:val="a3"/>
        <w:rPr>
          <w:rFonts w:hint="cs"/>
          <w:rtl/>
        </w:rPr>
      </w:pPr>
      <w:r>
        <w:rPr>
          <w:rtl/>
        </w:rPr>
        <w:tab/>
      </w:r>
      <w:r w:rsidRPr="0059669F">
        <w:rPr>
          <w:rtl/>
        </w:rPr>
        <w:footnoteRef/>
      </w:r>
      <w:r>
        <w:rPr>
          <w:rtl/>
        </w:rPr>
        <w:t>.</w:t>
      </w:r>
      <w:r>
        <w:rPr>
          <w:rtl/>
        </w:rPr>
        <w:tab/>
      </w:r>
      <w:r>
        <w:rPr>
          <w:rFonts w:hint="cs"/>
          <w:rtl/>
        </w:rPr>
        <w:t>בפירוש לבראשית ב, יח.</w:t>
      </w:r>
    </w:p>
  </w:footnote>
  <w:footnote w:id="9">
    <w:p w:rsidR="007A130B" w:rsidRDefault="007A130B" w:rsidP="007A130B">
      <w:pPr>
        <w:pStyle w:val="a3"/>
        <w:rPr>
          <w:rFonts w:hint="cs"/>
          <w:rtl/>
        </w:rPr>
      </w:pPr>
      <w:r>
        <w:rPr>
          <w:rtl/>
        </w:rPr>
        <w:tab/>
      </w:r>
      <w:r w:rsidRPr="0059669F">
        <w:rPr>
          <w:rtl/>
        </w:rPr>
        <w:footnoteRef/>
      </w:r>
      <w:r>
        <w:rPr>
          <w:rtl/>
        </w:rPr>
        <w:t>.</w:t>
      </w:r>
      <w:r w:rsidRPr="00321234">
        <w:rPr>
          <w:b/>
          <w:bCs/>
          <w:szCs w:val="24"/>
          <w:rtl/>
        </w:rPr>
        <w:tab/>
        <w:t>ל</w:t>
      </w:r>
      <w:r w:rsidRPr="00321234">
        <w:rPr>
          <w:rFonts w:hint="cs"/>
          <w:b/>
          <w:bCs/>
          <w:szCs w:val="24"/>
          <w:rtl/>
        </w:rPr>
        <w:t>ו</w:t>
      </w:r>
      <w:r w:rsidRPr="00047707">
        <w:rPr>
          <w:rFonts w:hint="cs"/>
          <w:rtl/>
        </w:rPr>
        <w:t> </w:t>
      </w:r>
      <w:r w:rsidRPr="00351032">
        <w:rPr>
          <w:rFonts w:hint="cs"/>
          <w:position w:val="4"/>
          <w:rtl/>
        </w:rPr>
        <w:t>.</w:t>
      </w:r>
      <w:r>
        <w:rPr>
          <w:rFonts w:hint="cs"/>
          <w:rtl/>
        </w:rPr>
        <w:t> </w:t>
      </w:r>
      <w:ins w:id="13" w:author=" ישראל" w:date="2002-06-15T23:59:00Z">
        <w:r>
          <w:rPr>
            <w:rtl/>
          </w:rPr>
          <w:t>10</w:t>
        </w:r>
        <w:r>
          <w:rPr>
            <w:rFonts w:hint="cs"/>
            <w:rtl/>
          </w:rPr>
          <w:t xml:space="preserve"> </w:t>
        </w:r>
      </w:ins>
      <w:r>
        <w:rPr>
          <w:rtl/>
        </w:rPr>
        <w:t xml:space="preserve">= </w:t>
      </w:r>
      <w:r w:rsidRPr="00321234">
        <w:rPr>
          <w:b/>
          <w:bCs/>
          <w:szCs w:val="24"/>
          <w:rtl/>
        </w:rPr>
        <w:t>עזר כנגדו</w:t>
      </w:r>
      <w:ins w:id="14" w:author=" ישראל" w:date="2002-06-15T23:59:00Z">
        <w:r>
          <w:rPr>
            <w:rtl/>
          </w:rPr>
          <w:t>.</w:t>
        </w:r>
      </w:ins>
      <w:r>
        <w:rPr>
          <w:rtl/>
        </w:rPr>
        <w:t xml:space="preserve"> האחד שבשרש העשרה. לעומת זה </w:t>
      </w:r>
      <w:r>
        <w:rPr>
          <w:rFonts w:hint="cs"/>
          <w:rtl/>
        </w:rPr>
        <w:t>"</w:t>
      </w:r>
      <w:r w:rsidRPr="005E77BB">
        <w:rPr>
          <w:rStyle w:val="a8"/>
          <w:rtl/>
        </w:rPr>
        <w:t>לא</w:t>
      </w:r>
      <w:r w:rsidRPr="00321234">
        <w:rPr>
          <w:rFonts w:hint="cs"/>
          <w:b/>
          <w:bCs/>
          <w:szCs w:val="24"/>
          <w:rtl/>
        </w:rPr>
        <w:t>"</w:t>
      </w:r>
      <w:r w:rsidRPr="00321234">
        <w:rPr>
          <w:b/>
          <w:bCs/>
          <w:szCs w:val="24"/>
          <w:rtl/>
        </w:rPr>
        <w:t xml:space="preserve"> </w:t>
      </w:r>
      <w:r>
        <w:rPr>
          <w:rtl/>
        </w:rPr>
        <w:t>הוא בחינת "חד ולא בחושבן", האחד המופשט ממנין שלפני האחד הנספר – "ולפני אחד מה אתה סופר""</w:t>
      </w:r>
      <w:r>
        <w:rPr>
          <w:rFonts w:hint="cs"/>
          <w:rtl/>
        </w:rPr>
        <w:t xml:space="preserve"> (ספר יצירה א, ז</w:t>
      </w:r>
      <w:ins w:id="15" w:author=" ישראל" w:date="2002-06-15T23:59:00Z">
        <w:r>
          <w:rPr>
            <w:rFonts w:hint="cs"/>
            <w:rtl/>
          </w:rPr>
          <w:t>)</w:t>
        </w:r>
        <w:r>
          <w:rPr>
            <w:rtl/>
          </w:rPr>
          <w:t>.</w:t>
        </w:r>
      </w:ins>
      <w:r>
        <w:rPr>
          <w:rtl/>
        </w:rPr>
        <w:t xml:space="preserve"> כשמוסיפים </w:t>
      </w:r>
      <w:r w:rsidRPr="00321234">
        <w:rPr>
          <w:b/>
          <w:bCs/>
          <w:szCs w:val="24"/>
          <w:rtl/>
        </w:rPr>
        <w:t>לא</w:t>
      </w:r>
      <w:r>
        <w:rPr>
          <w:rtl/>
        </w:rPr>
        <w:t xml:space="preserve"> ל"</w:t>
      </w:r>
      <w:r w:rsidRPr="00321234">
        <w:rPr>
          <w:b/>
          <w:bCs/>
          <w:szCs w:val="24"/>
          <w:rtl/>
        </w:rPr>
        <w:t>לו עזר כנגדו</w:t>
      </w:r>
      <w:r>
        <w:rPr>
          <w:rtl/>
        </w:rPr>
        <w:t>" מקבלים 427 = 61</w:t>
      </w:r>
      <w:r w:rsidRPr="00047707">
        <w:rPr>
          <w:rFonts w:hint="cs"/>
          <w:rtl/>
        </w:rPr>
        <w:t> </w:t>
      </w:r>
      <w:r w:rsidRPr="00351032">
        <w:rPr>
          <w:rFonts w:hint="cs"/>
          <w:position w:val="4"/>
          <w:rtl/>
        </w:rPr>
        <w:t>.</w:t>
      </w:r>
      <w:r>
        <w:rPr>
          <w:rFonts w:hint="cs"/>
          <w:rtl/>
        </w:rPr>
        <w:t> </w:t>
      </w:r>
      <w:r>
        <w:rPr>
          <w:rtl/>
        </w:rPr>
        <w:t xml:space="preserve">7. </w:t>
      </w:r>
      <w:ins w:id="16" w:author=" ישראל" w:date="2002-06-15T23:59:00Z">
        <w:r>
          <w:rPr>
            <w:rtl/>
          </w:rPr>
          <w:t>לעניננו</w:t>
        </w:r>
      </w:ins>
      <w:r>
        <w:rPr>
          <w:rtl/>
        </w:rPr>
        <w:t xml:space="preserve"> נפרש: ששה </w:t>
      </w:r>
      <w:r w:rsidRPr="00321234">
        <w:rPr>
          <w:b/>
          <w:bCs/>
          <w:sz w:val="16"/>
          <w:szCs w:val="24"/>
          <w:rtl/>
        </w:rPr>
        <w:t>אני</w:t>
      </w:r>
      <w:r>
        <w:rPr>
          <w:rtl/>
        </w:rPr>
        <w:t xml:space="preserve"> ונקודת </w:t>
      </w:r>
      <w:r w:rsidRPr="00321234">
        <w:rPr>
          <w:b/>
          <w:bCs/>
          <w:sz w:val="16"/>
          <w:szCs w:val="24"/>
          <w:rtl/>
        </w:rPr>
        <w:t>אין</w:t>
      </w:r>
      <w:r>
        <w:rPr>
          <w:rtl/>
        </w:rPr>
        <w:t xml:space="preserve"> באמצע (כפי שמתבקש לסדר שבעה עיגולים, ששה מסביב לאחד, ששה ימים מסביב לשבת). </w:t>
      </w:r>
      <w:r w:rsidRPr="00321234">
        <w:rPr>
          <w:b/>
          <w:bCs/>
          <w:szCs w:val="24"/>
          <w:rtl/>
        </w:rPr>
        <w:t>אני</w:t>
      </w:r>
      <w:r>
        <w:rPr>
          <w:rtl/>
        </w:rPr>
        <w:t xml:space="preserve"> לדודי, ובא דודי ומזכך את ה</w:t>
      </w:r>
      <w:r w:rsidRPr="00321234">
        <w:rPr>
          <w:b/>
          <w:bCs/>
          <w:szCs w:val="24"/>
          <w:rtl/>
        </w:rPr>
        <w:t>אני</w:t>
      </w:r>
      <w:r>
        <w:rPr>
          <w:rtl/>
        </w:rPr>
        <w:t xml:space="preserve"> שיוכל להזדהות עם ה</w:t>
      </w:r>
      <w:r w:rsidRPr="00321234">
        <w:rPr>
          <w:b/>
          <w:bCs/>
          <w:szCs w:val="24"/>
          <w:rtl/>
        </w:rPr>
        <w:t>אין</w:t>
      </w:r>
      <w:r>
        <w:rPr>
          <w:rtl/>
        </w:rPr>
        <w:t>. אמצע המספר 61 הוא עצמו 31, המכוון גם ל-</w:t>
      </w:r>
      <w:r w:rsidRPr="00321234">
        <w:rPr>
          <w:b/>
          <w:bCs/>
          <w:szCs w:val="24"/>
          <w:rtl/>
        </w:rPr>
        <w:t>לא</w:t>
      </w:r>
      <w:r>
        <w:rPr>
          <w:rtl/>
        </w:rPr>
        <w:t xml:space="preserve"> וגם לשם </w:t>
      </w:r>
      <w:r w:rsidRPr="00321234">
        <w:rPr>
          <w:b/>
          <w:bCs/>
          <w:szCs w:val="24"/>
          <w:rtl/>
        </w:rPr>
        <w:t>א-ל,</w:t>
      </w:r>
      <w:r>
        <w:rPr>
          <w:rtl/>
        </w:rPr>
        <w:t xml:space="preserve"> </w:t>
      </w:r>
      <w:r w:rsidRPr="00321234">
        <w:rPr>
          <w:b/>
          <w:bCs/>
          <w:szCs w:val="24"/>
          <w:rtl/>
        </w:rPr>
        <w:t>א-ל</w:t>
      </w:r>
      <w:r>
        <w:rPr>
          <w:rtl/>
        </w:rPr>
        <w:t xml:space="preserve"> דעות נושא ההפכים, כמבואר בפנים.</w:t>
      </w:r>
      <w:r>
        <w:rPr>
          <w:rFonts w:hint="cs"/>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D5"/>
    <w:rsid w:val="00061E65"/>
    <w:rsid w:val="005F53D5"/>
    <w:rsid w:val="007A130B"/>
    <w:rsid w:val="00AC2310"/>
    <w:rsid w:val="00AE2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30B"/>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7A130B"/>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7A130B"/>
    <w:rPr>
      <w:rFonts w:ascii="Times New Roman" w:eastAsia="Times New Roman" w:hAnsi="Times New Roman" w:cs="Guttman-Soncino"/>
      <w:b/>
      <w:bCs/>
      <w:noProof/>
      <w:w w:val="95"/>
      <w:sz w:val="42"/>
      <w:szCs w:val="42"/>
      <w:lang w:eastAsia="he-IL"/>
    </w:rPr>
  </w:style>
  <w:style w:type="paragraph" w:styleId="a3">
    <w:name w:val="footnote text"/>
    <w:aliases w:val="טקסט הערות שוליים תו"/>
    <w:basedOn w:val="a"/>
    <w:link w:val="a4"/>
    <w:semiHidden/>
    <w:rsid w:val="007A130B"/>
    <w:pPr>
      <w:tabs>
        <w:tab w:val="right" w:pos="343"/>
      </w:tabs>
      <w:spacing w:after="20" w:line="250" w:lineRule="exact"/>
      <w:ind w:left="420" w:hanging="420"/>
    </w:pPr>
    <w:rPr>
      <w:sz w:val="26"/>
      <w:szCs w:val="23"/>
    </w:rPr>
  </w:style>
  <w:style w:type="character" w:customStyle="1" w:styleId="a4">
    <w:name w:val="טקסט הערת שוליים תו"/>
    <w:aliases w:val="טקסט הערות שוליים תו תו"/>
    <w:basedOn w:val="a0"/>
    <w:link w:val="a3"/>
    <w:semiHidden/>
    <w:rsid w:val="007A130B"/>
    <w:rPr>
      <w:rFonts w:ascii="Times New Roman" w:eastAsia="Times New Roman" w:hAnsi="Times New Roman" w:cs="FrankRuehl"/>
      <w:noProof/>
      <w:sz w:val="26"/>
      <w:szCs w:val="23"/>
      <w:lang w:eastAsia="he-IL"/>
    </w:rPr>
  </w:style>
  <w:style w:type="character" w:styleId="a5">
    <w:name w:val="footnote reference"/>
    <w:basedOn w:val="a0"/>
    <w:semiHidden/>
    <w:rsid w:val="007A130B"/>
    <w:rPr>
      <w:position w:val="-5"/>
      <w:vertAlign w:val="superscript"/>
    </w:rPr>
  </w:style>
  <w:style w:type="paragraph" w:customStyle="1" w:styleId="a6">
    <w:name w:val="גג"/>
    <w:basedOn w:val="2"/>
    <w:next w:val="2"/>
    <w:rsid w:val="007A130B"/>
    <w:pPr>
      <w:pageBreakBefore/>
      <w:spacing w:before="600" w:after="0"/>
    </w:pPr>
    <w:rPr>
      <w:b w:val="0"/>
      <w:bCs w:val="0"/>
      <w:spacing w:val="60"/>
      <w:sz w:val="14"/>
      <w:szCs w:val="24"/>
    </w:rPr>
  </w:style>
  <w:style w:type="character" w:customStyle="1" w:styleId="a7">
    <w:name w:val="מרים"/>
    <w:basedOn w:val="a0"/>
    <w:rsid w:val="007A130B"/>
    <w:rPr>
      <w:rFonts w:cs="Miriam"/>
      <w:szCs w:val="22"/>
    </w:rPr>
  </w:style>
  <w:style w:type="character" w:customStyle="1" w:styleId="a8">
    <w:name w:val="מרים שוליים"/>
    <w:basedOn w:val="a7"/>
    <w:rsid w:val="007A130B"/>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30B"/>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7A130B"/>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7A130B"/>
    <w:rPr>
      <w:rFonts w:ascii="Times New Roman" w:eastAsia="Times New Roman" w:hAnsi="Times New Roman" w:cs="Guttman-Soncino"/>
      <w:b/>
      <w:bCs/>
      <w:noProof/>
      <w:w w:val="95"/>
      <w:sz w:val="42"/>
      <w:szCs w:val="42"/>
      <w:lang w:eastAsia="he-IL"/>
    </w:rPr>
  </w:style>
  <w:style w:type="paragraph" w:styleId="a3">
    <w:name w:val="footnote text"/>
    <w:aliases w:val="טקסט הערות שוליים תו"/>
    <w:basedOn w:val="a"/>
    <w:link w:val="a4"/>
    <w:semiHidden/>
    <w:rsid w:val="007A130B"/>
    <w:pPr>
      <w:tabs>
        <w:tab w:val="right" w:pos="343"/>
      </w:tabs>
      <w:spacing w:after="20" w:line="250" w:lineRule="exact"/>
      <w:ind w:left="420" w:hanging="420"/>
    </w:pPr>
    <w:rPr>
      <w:sz w:val="26"/>
      <w:szCs w:val="23"/>
    </w:rPr>
  </w:style>
  <w:style w:type="character" w:customStyle="1" w:styleId="a4">
    <w:name w:val="טקסט הערת שוליים תו"/>
    <w:aliases w:val="טקסט הערות שוליים תו תו"/>
    <w:basedOn w:val="a0"/>
    <w:link w:val="a3"/>
    <w:semiHidden/>
    <w:rsid w:val="007A130B"/>
    <w:rPr>
      <w:rFonts w:ascii="Times New Roman" w:eastAsia="Times New Roman" w:hAnsi="Times New Roman" w:cs="FrankRuehl"/>
      <w:noProof/>
      <w:sz w:val="26"/>
      <w:szCs w:val="23"/>
      <w:lang w:eastAsia="he-IL"/>
    </w:rPr>
  </w:style>
  <w:style w:type="character" w:styleId="a5">
    <w:name w:val="footnote reference"/>
    <w:basedOn w:val="a0"/>
    <w:semiHidden/>
    <w:rsid w:val="007A130B"/>
    <w:rPr>
      <w:position w:val="-5"/>
      <w:vertAlign w:val="superscript"/>
    </w:rPr>
  </w:style>
  <w:style w:type="paragraph" w:customStyle="1" w:styleId="a6">
    <w:name w:val="גג"/>
    <w:basedOn w:val="2"/>
    <w:next w:val="2"/>
    <w:rsid w:val="007A130B"/>
    <w:pPr>
      <w:pageBreakBefore/>
      <w:spacing w:before="600" w:after="0"/>
    </w:pPr>
    <w:rPr>
      <w:b w:val="0"/>
      <w:bCs w:val="0"/>
      <w:spacing w:val="60"/>
      <w:sz w:val="14"/>
      <w:szCs w:val="24"/>
    </w:rPr>
  </w:style>
  <w:style w:type="character" w:customStyle="1" w:styleId="a7">
    <w:name w:val="מרים"/>
    <w:basedOn w:val="a0"/>
    <w:rsid w:val="007A130B"/>
    <w:rPr>
      <w:rFonts w:cs="Miriam"/>
      <w:szCs w:val="22"/>
    </w:rPr>
  </w:style>
  <w:style w:type="character" w:customStyle="1" w:styleId="a8">
    <w:name w:val="מרים שוליים"/>
    <w:basedOn w:val="a7"/>
    <w:rsid w:val="007A130B"/>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3384</Characters>
  <Application>Microsoft Office Word</Application>
  <DocSecurity>0</DocSecurity>
  <Lines>55</Lines>
  <Paragraphs>64</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2017-07-24T17:09:00Z</dcterms:created>
  <dcterms:modified xsi:type="dcterms:W3CDTF">2017-07-24T17:09:00Z</dcterms:modified>
</cp:coreProperties>
</file>