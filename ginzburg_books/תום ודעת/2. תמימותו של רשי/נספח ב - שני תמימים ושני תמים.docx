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47" w:rsidRPr="000C3347" w:rsidRDefault="000C3347" w:rsidP="000C3347">
      <w:pPr>
        <w:keepNext/>
        <w:pageBreakBefore/>
        <w:spacing w:before="600" w:after="0" w:line="480" w:lineRule="exact"/>
        <w:jc w:val="center"/>
        <w:outlineLvl w:val="1"/>
        <w:rPr>
          <w:rFonts w:ascii="Times New Roman" w:eastAsia="Times New Roman" w:hAnsi="Times New Roman" w:cs="Guttman-Soncino"/>
          <w:noProof/>
          <w:spacing w:val="60"/>
          <w:w w:val="95"/>
          <w:sz w:val="14"/>
          <w:szCs w:val="24"/>
          <w:rtl/>
          <w:lang w:eastAsia="he-IL"/>
        </w:rPr>
      </w:pPr>
      <w:r w:rsidRPr="000C3347">
        <w:rPr>
          <w:rFonts w:ascii="Times New Roman" w:eastAsia="Times New Roman" w:hAnsi="Times New Roman" w:cs="Guttman-Soncino"/>
          <w:noProof/>
          <w:spacing w:val="60"/>
          <w:w w:val="95"/>
          <w:sz w:val="14"/>
          <w:szCs w:val="24"/>
          <w:rtl/>
          <w:lang w:eastAsia="he-IL"/>
        </w:rPr>
        <w:t>נספח ב</w:t>
      </w:r>
    </w:p>
    <w:p w:rsidR="000C3347" w:rsidRPr="000C3347" w:rsidRDefault="000C3347" w:rsidP="000C3347">
      <w:pPr>
        <w:keepNext/>
        <w:spacing w:before="240" w:after="240" w:line="480" w:lineRule="exact"/>
        <w:jc w:val="center"/>
        <w:outlineLvl w:val="1"/>
        <w:rPr>
          <w:rFonts w:ascii="Times New Roman" w:eastAsia="Times New Roman" w:hAnsi="Times New Roman" w:cs="Guttman-Soncino"/>
          <w:b/>
          <w:bCs/>
          <w:noProof/>
          <w:w w:val="95"/>
          <w:sz w:val="42"/>
          <w:szCs w:val="42"/>
          <w:rtl/>
          <w:lang w:eastAsia="he-IL"/>
        </w:rPr>
      </w:pPr>
      <w:bookmarkStart w:id="0" w:name="_Ref81149668"/>
      <w:r w:rsidRPr="000C3347">
        <w:rPr>
          <w:rFonts w:ascii="Times New Roman" w:eastAsia="Times New Roman" w:hAnsi="Times New Roman" w:cs="Guttman-Soncino"/>
          <w:b/>
          <w:bCs/>
          <w:noProof/>
          <w:w w:val="95"/>
          <w:sz w:val="42"/>
          <w:szCs w:val="42"/>
          <w:rtl/>
          <w:lang w:eastAsia="he-IL"/>
        </w:rPr>
        <w:t>שני תמימים ושני תמים</w:t>
      </w:r>
      <w:bookmarkEnd w:id="0"/>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בגוף הדברים הוקבלו נח, אברהם ויעקב, לשלש שיטות בתפיסת התמימות; אמנם אפשר להציג בתוך השיטה הכללית של רש"י עצמו ארבע הבחנות-מדרגות, כולן פונות פנימה לעולם תמים ושלם בתוך עצמו. גם בחלוקה הזאת נשתמש בנח, אברהם ויעקב, וכאשר נאיר את כולם בתמימותו של רש"י, נוכל לראות כיצד מתכללים התמימים השונים בתמים של רש"י.</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 xml:space="preserve">אצל ר' נחמן מברסלב – אשר התמימות היתה כל-כך קרובה ללבו </w:t>
      </w:r>
      <w:ins w:id="1" w:author=" ישראל" w:date="2002-06-15T23:59:00Z">
        <w:r w:rsidRPr="000C3347">
          <w:rPr>
            <w:rFonts w:ascii="Times New Roman" w:eastAsia="Times New Roman" w:hAnsi="Times New Roman" w:cs="FrankRuehl"/>
            <w:noProof/>
            <w:szCs w:val="26"/>
            <w:rtl/>
            <w:lang w:eastAsia="he-IL"/>
          </w:rPr>
          <w:t>–</w:t>
        </w:r>
      </w:ins>
      <w:r w:rsidRPr="000C3347">
        <w:rPr>
          <w:rFonts w:ascii="Times New Roman" w:eastAsia="Times New Roman" w:hAnsi="Times New Roman" w:cs="FrankRuehl"/>
          <w:noProof/>
          <w:szCs w:val="26"/>
          <w:rtl/>
          <w:lang w:eastAsia="he-IL"/>
        </w:rPr>
        <w:t xml:space="preserve"> מצאנו ל</w:t>
      </w:r>
      <w:r w:rsidRPr="000C3347">
        <w:rPr>
          <w:rFonts w:ascii="Times New Roman" w:eastAsia="Times New Roman" w:hAnsi="Times New Roman" w:cs="FrankRuehl"/>
          <w:b/>
          <w:bCs/>
          <w:noProof/>
          <w:szCs w:val="27"/>
          <w:rtl/>
          <w:lang w:eastAsia="he-IL"/>
        </w:rPr>
        <w:t>תם</w:t>
      </w:r>
      <w:r w:rsidRPr="000C3347">
        <w:rPr>
          <w:rFonts w:ascii="Times New Roman" w:eastAsia="Times New Roman" w:hAnsi="Times New Roman" w:cs="FrankRuehl"/>
          <w:noProof/>
          <w:szCs w:val="26"/>
          <w:rtl/>
          <w:lang w:eastAsia="he-IL"/>
        </w:rPr>
        <w:t xml:space="preserve"> שתי משמעויות. בלקו"מ</w:t>
      </w:r>
      <w:ins w:id="2" w:author="ישראל אריאל" w:date="2004-06-06T19:03:00Z">
        <w:r w:rsidRPr="000C3347">
          <w:rPr>
            <w:rFonts w:ascii="Times New Roman" w:eastAsia="Times New Roman" w:hAnsi="Times New Roman" w:cs="FrankRuehl"/>
            <w:noProof/>
            <w:position w:val="-5"/>
            <w:szCs w:val="26"/>
            <w:vertAlign w:val="superscript"/>
            <w:rtl/>
            <w:lang w:eastAsia="he-IL"/>
          </w:rPr>
          <w:footnoteReference w:id="1"/>
        </w:r>
      </w:ins>
      <w:r w:rsidRPr="000C3347">
        <w:rPr>
          <w:rFonts w:ascii="Times New Roman" w:eastAsia="Times New Roman" w:hAnsi="Times New Roman" w:cs="FrankRuehl"/>
          <w:noProof/>
          <w:szCs w:val="26"/>
          <w:rtl/>
          <w:lang w:eastAsia="he-IL"/>
        </w:rPr>
        <w:t xml:space="preserve"> </w:t>
      </w:r>
      <w:del w:id="5" w:author="ישראל אריאל" w:date="2004-06-06T19:02:00Z">
        <w:r w:rsidRPr="000C3347">
          <w:rPr>
            <w:rFonts w:ascii="Times New Roman" w:eastAsia="Times New Roman" w:hAnsi="Times New Roman" w:cs="FrankRuehl"/>
            <w:noProof/>
            <w:szCs w:val="26"/>
            <w:rtl/>
            <w:lang w:eastAsia="he-IL"/>
          </w:rPr>
          <w:delText xml:space="preserve">(ל"א) </w:delText>
        </w:r>
      </w:del>
      <w:r w:rsidRPr="000C3347">
        <w:rPr>
          <w:rFonts w:ascii="Times New Roman" w:eastAsia="Times New Roman" w:hAnsi="Times New Roman" w:cs="FrankRuehl"/>
          <w:noProof/>
          <w:szCs w:val="26"/>
          <w:rtl/>
          <w:lang w:eastAsia="he-IL"/>
        </w:rPr>
        <w:t xml:space="preserve">משוה את הבן התם ליעקב אבינו [ארבעה בנים שכנגדם דברה תורה, הריהם, לפי הדרשה שם, ארבעה צאצאי אברהם: יצחק (חכם), ישמעאל (שאינו יודע לשאול), </w:t>
      </w:r>
      <w:r w:rsidRPr="000C3347">
        <w:rPr>
          <w:rFonts w:ascii="Times New Roman" w:eastAsia="Times New Roman" w:hAnsi="Times New Roman" w:cs="FrankRuehl" w:hint="cs"/>
          <w:noProof/>
          <w:szCs w:val="26"/>
          <w:rtl/>
          <w:lang w:eastAsia="he-IL"/>
        </w:rPr>
        <w:t>יעקב</w:t>
      </w:r>
      <w:ins w:id="6" w:author=" ישראל" w:date="2002-06-15T23:59:00Z">
        <w:r w:rsidRPr="000C3347">
          <w:rPr>
            <w:rFonts w:ascii="Times New Roman" w:eastAsia="Times New Roman" w:hAnsi="Times New Roman" w:cs="FrankRuehl" w:hint="cs"/>
            <w:noProof/>
            <w:szCs w:val="26"/>
            <w:rtl/>
            <w:lang w:eastAsia="he-IL"/>
          </w:rPr>
          <w:t xml:space="preserve"> (</w:t>
        </w:r>
        <w:r w:rsidRPr="000C3347">
          <w:rPr>
            <w:rFonts w:ascii="Times New Roman" w:eastAsia="Times New Roman" w:hAnsi="Times New Roman" w:cs="FrankRuehl"/>
            <w:noProof/>
            <w:szCs w:val="26"/>
            <w:rtl/>
            <w:lang w:eastAsia="he-IL"/>
          </w:rPr>
          <w:t>תם</w:t>
        </w:r>
        <w:r w:rsidRPr="000C3347">
          <w:rPr>
            <w:rFonts w:ascii="Times New Roman" w:eastAsia="Times New Roman" w:hAnsi="Times New Roman" w:cs="FrankRuehl" w:hint="cs"/>
            <w:noProof/>
            <w:szCs w:val="26"/>
            <w:rtl/>
            <w:lang w:eastAsia="he-IL"/>
          </w:rPr>
          <w:t>)</w:t>
        </w:r>
        <w:r w:rsidRPr="000C3347">
          <w:rPr>
            <w:rFonts w:ascii="Times New Roman" w:eastAsia="Times New Roman" w:hAnsi="Times New Roman" w:cs="FrankRuehl"/>
            <w:noProof/>
            <w:szCs w:val="26"/>
            <w:rtl/>
            <w:lang w:eastAsia="he-IL"/>
          </w:rPr>
          <w:t>, ועשו</w:t>
        </w:r>
        <w:r w:rsidRPr="000C3347">
          <w:rPr>
            <w:rFonts w:ascii="Times New Roman" w:eastAsia="Times New Roman" w:hAnsi="Times New Roman" w:cs="FrankRuehl" w:hint="cs"/>
            <w:noProof/>
            <w:szCs w:val="26"/>
            <w:rtl/>
            <w:lang w:eastAsia="he-IL"/>
          </w:rPr>
          <w:t xml:space="preserve"> (רשע</w:t>
        </w:r>
      </w:ins>
      <w:r w:rsidRPr="000C3347">
        <w:rPr>
          <w:rFonts w:ascii="Times New Roman" w:eastAsia="Times New Roman" w:hAnsi="Times New Roman" w:cs="FrankRuehl"/>
          <w:noProof/>
          <w:szCs w:val="26"/>
          <w:rtl/>
          <w:lang w:eastAsia="he-IL"/>
        </w:rPr>
        <w:t>)], ויעקב הרי היה תלמיד חכם</w:t>
      </w:r>
      <w:r w:rsidRPr="000C3347">
        <w:rPr>
          <w:rFonts w:ascii="Times New Roman" w:eastAsia="Times New Roman" w:hAnsi="Times New Roman" w:cs="FrankRuehl"/>
          <w:noProof/>
          <w:position w:val="-5"/>
          <w:szCs w:val="26"/>
          <w:vertAlign w:val="superscript"/>
          <w:rtl/>
          <w:lang w:eastAsia="he-IL"/>
        </w:rPr>
        <w:footnoteReference w:id="2"/>
      </w:r>
      <w:r w:rsidRPr="000C3347">
        <w:rPr>
          <w:rFonts w:ascii="Times New Roman" w:eastAsia="Times New Roman" w:hAnsi="Times New Roman" w:cs="FrankRuehl"/>
          <w:noProof/>
          <w:szCs w:val="26"/>
          <w:rtl/>
          <w:lang w:eastAsia="he-IL"/>
        </w:rPr>
        <w:t xml:space="preserve"> – "יושב אהלים"; ואילו בסיפורי מעשיות, במעשה מחכם ותם, התם הוא האיש הפשוט כמעט עד כדי טפשות ("לא שהיה טיפש, אלא שהיה לו שכל פשוט ונמוך")</w:t>
      </w:r>
      <w:r w:rsidRPr="000C3347">
        <w:rPr>
          <w:rFonts w:ascii="Times New Roman" w:eastAsia="Times New Roman" w:hAnsi="Times New Roman" w:cs="FrankRuehl"/>
          <w:noProof/>
          <w:position w:val="-5"/>
          <w:szCs w:val="26"/>
          <w:vertAlign w:val="superscript"/>
          <w:rtl/>
          <w:lang w:eastAsia="he-IL"/>
        </w:rPr>
        <w:footnoteReference w:id="3"/>
      </w:r>
      <w:r w:rsidRPr="000C3347">
        <w:rPr>
          <w:rFonts w:ascii="Times New Roman" w:eastAsia="Times New Roman" w:hAnsi="Times New Roman" w:cs="FrankRuehl"/>
          <w:noProof/>
          <w:szCs w:val="26"/>
          <w:rtl/>
          <w:lang w:eastAsia="he-IL"/>
        </w:rPr>
        <w:t>.</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גם ב</w:t>
      </w:r>
      <w:r w:rsidRPr="000C3347">
        <w:rPr>
          <w:rFonts w:ascii="Times New Roman" w:eastAsia="Times New Roman" w:hAnsi="Times New Roman" w:cs="Miriam"/>
          <w:noProof/>
          <w:rtl/>
          <w:lang w:eastAsia="he-IL"/>
        </w:rPr>
        <w:t xml:space="preserve">תמים </w:t>
      </w:r>
      <w:r w:rsidRPr="000C3347">
        <w:rPr>
          <w:rFonts w:ascii="Times New Roman" w:eastAsia="Times New Roman" w:hAnsi="Times New Roman" w:cs="FrankRuehl"/>
          <w:noProof/>
          <w:szCs w:val="26"/>
          <w:rtl/>
          <w:lang w:eastAsia="he-IL"/>
        </w:rPr>
        <w:t>נראה שיש רבדים שונים, שכן אינו דומה נח הצדיק התמים ב</w:t>
      </w:r>
      <w:r w:rsidRPr="000C3347">
        <w:rPr>
          <w:rFonts w:ascii="Times New Roman" w:eastAsia="Times New Roman" w:hAnsi="Times New Roman" w:cs="Miriam"/>
          <w:noProof/>
          <w:rtl/>
          <w:lang w:eastAsia="he-IL"/>
        </w:rPr>
        <w:t>דורותיו</w:t>
      </w:r>
      <w:r w:rsidRPr="000C3347">
        <w:rPr>
          <w:rFonts w:ascii="Times New Roman" w:eastAsia="Times New Roman" w:hAnsi="Times New Roman" w:cs="FrankRuehl"/>
          <w:noProof/>
          <w:szCs w:val="26"/>
          <w:rtl/>
          <w:lang w:eastAsia="he-IL"/>
        </w:rPr>
        <w:t>, לאברהם הנתפס כתמים בעיני ה' דוקא עם הסרת הערלה, ומובטח אז לתמימותו שתימשך לדורות עולם</w:t>
      </w:r>
      <w:r w:rsidRPr="000C3347">
        <w:rPr>
          <w:rFonts w:ascii="Times New Roman" w:eastAsia="Times New Roman" w:hAnsi="Times New Roman" w:cs="FrankRuehl"/>
          <w:noProof/>
          <w:position w:val="-5"/>
          <w:szCs w:val="26"/>
          <w:vertAlign w:val="superscript"/>
          <w:rtl/>
          <w:lang w:eastAsia="he-IL"/>
        </w:rPr>
        <w:footnoteReference w:id="4"/>
      </w:r>
      <w:r w:rsidRPr="000C3347">
        <w:rPr>
          <w:rFonts w:ascii="Times New Roman" w:eastAsia="Times New Roman" w:hAnsi="Times New Roman" w:cs="FrankRuehl"/>
          <w:noProof/>
          <w:szCs w:val="26"/>
          <w:rtl/>
          <w:lang w:eastAsia="he-IL"/>
        </w:rPr>
        <w:t xml:space="preserve">. </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ננסה אם כן לתאר ארבע דמויות</w:t>
      </w:r>
      <w:ins w:id="9" w:author=" ישראל" w:date="2002-06-15T23:59:00Z">
        <w:r w:rsidRPr="000C3347">
          <w:rPr>
            <w:rFonts w:ascii="Times New Roman" w:eastAsia="Times New Roman" w:hAnsi="Times New Roman" w:cs="FrankRuehl" w:hint="cs"/>
            <w:noProof/>
            <w:szCs w:val="26"/>
            <w:rtl/>
            <w:lang w:eastAsia="he-IL"/>
          </w:rPr>
          <w:t xml:space="preserve"> </w:t>
        </w:r>
        <w:r w:rsidRPr="000C3347">
          <w:rPr>
            <w:rFonts w:ascii="Times New Roman" w:eastAsia="Times New Roman" w:hAnsi="Times New Roman" w:cs="FrankRuehl"/>
            <w:noProof/>
            <w:szCs w:val="26"/>
            <w:rtl/>
            <w:lang w:eastAsia="he-IL"/>
          </w:rPr>
          <w:t>–</w:t>
        </w:r>
        <w:r w:rsidRPr="000C3347">
          <w:rPr>
            <w:rFonts w:ascii="Times New Roman" w:eastAsia="Times New Roman" w:hAnsi="Times New Roman" w:cs="FrankRuehl" w:hint="cs"/>
            <w:noProof/>
            <w:szCs w:val="26"/>
            <w:rtl/>
            <w:lang w:eastAsia="he-IL"/>
          </w:rPr>
          <w:t xml:space="preserve"> שני תמים ושני תמימים </w:t>
        </w:r>
        <w:r w:rsidRPr="000C3347">
          <w:rPr>
            <w:rFonts w:ascii="Times New Roman" w:eastAsia="Times New Roman" w:hAnsi="Times New Roman" w:cs="FrankRuehl"/>
            <w:noProof/>
            <w:szCs w:val="26"/>
            <w:rtl/>
            <w:lang w:eastAsia="he-IL"/>
          </w:rPr>
          <w:t>–</w:t>
        </w:r>
      </w:ins>
      <w:r w:rsidRPr="000C3347">
        <w:rPr>
          <w:rFonts w:ascii="Times New Roman" w:eastAsia="Times New Roman" w:hAnsi="Times New Roman" w:cs="FrankRuehl" w:hint="cs"/>
          <w:noProof/>
          <w:szCs w:val="26"/>
          <w:rtl/>
          <w:lang w:eastAsia="he-IL"/>
        </w:rPr>
        <w:t xml:space="preserve"> כ</w:t>
      </w:r>
      <w:r w:rsidRPr="000C3347">
        <w:rPr>
          <w:rFonts w:ascii="Times New Roman" w:eastAsia="Times New Roman" w:hAnsi="Times New Roman" w:cs="FrankRuehl"/>
          <w:noProof/>
          <w:szCs w:val="26"/>
          <w:rtl/>
          <w:lang w:eastAsia="he-IL"/>
        </w:rPr>
        <w:t>ל אחת ותמימותה שלה.</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b/>
          <w:bCs/>
          <w:noProof/>
          <w:szCs w:val="27"/>
          <w:rtl/>
          <w:lang w:eastAsia="he-IL"/>
        </w:rPr>
        <w:t>א.</w:t>
      </w:r>
      <w:r w:rsidRPr="000C3347">
        <w:rPr>
          <w:rFonts w:ascii="Times New Roman" w:eastAsia="Times New Roman" w:hAnsi="Times New Roman" w:cs="FrankRuehl" w:hint="cs"/>
          <w:b/>
          <w:bCs/>
          <w:noProof/>
          <w:szCs w:val="27"/>
          <w:rtl/>
          <w:lang w:eastAsia="he-IL"/>
        </w:rPr>
        <w:t xml:space="preserve"> </w:t>
      </w:r>
      <w:r w:rsidRPr="000C3347">
        <w:rPr>
          <w:rFonts w:ascii="Times New Roman" w:eastAsia="Times New Roman" w:hAnsi="Times New Roman" w:cs="FrankRuehl"/>
          <w:noProof/>
          <w:szCs w:val="26"/>
          <w:rtl/>
          <w:lang w:eastAsia="he-IL"/>
        </w:rPr>
        <w:t xml:space="preserve">תם במובן של </w:t>
      </w:r>
      <w:r w:rsidRPr="000C3347">
        <w:rPr>
          <w:rFonts w:ascii="Times New Roman" w:eastAsia="Times New Roman" w:hAnsi="Times New Roman" w:cs="FrankRuehl"/>
          <w:b/>
          <w:bCs/>
          <w:noProof/>
          <w:szCs w:val="27"/>
          <w:rtl/>
          <w:lang w:eastAsia="he-IL"/>
        </w:rPr>
        <w:t>פש</w:t>
      </w:r>
      <w:r w:rsidRPr="000C3347">
        <w:rPr>
          <w:rFonts w:ascii="Times New Roman" w:eastAsia="Times New Roman" w:hAnsi="Times New Roman" w:cs="FrankRuehl"/>
          <w:noProof/>
          <w:szCs w:val="26"/>
          <w:rtl/>
          <w:lang w:eastAsia="he-IL"/>
        </w:rPr>
        <w:t>ו</w:t>
      </w:r>
      <w:r w:rsidRPr="000C3347">
        <w:rPr>
          <w:rFonts w:ascii="Times New Roman" w:eastAsia="Times New Roman" w:hAnsi="Times New Roman" w:cs="FrankRuehl"/>
          <w:b/>
          <w:bCs/>
          <w:noProof/>
          <w:szCs w:val="27"/>
          <w:rtl/>
          <w:lang w:eastAsia="he-IL"/>
        </w:rPr>
        <w:t>ט</w:t>
      </w:r>
      <w:r w:rsidRPr="000C3347">
        <w:rPr>
          <w:rFonts w:ascii="Times New Roman" w:eastAsia="Times New Roman" w:hAnsi="Times New Roman" w:cs="FrankRuehl"/>
          <w:noProof/>
          <w:szCs w:val="26"/>
          <w:rtl/>
          <w:lang w:eastAsia="he-IL"/>
        </w:rPr>
        <w:t xml:space="preserve"> (אותיות </w:t>
      </w:r>
      <w:r w:rsidRPr="000C3347">
        <w:rPr>
          <w:rFonts w:ascii="Times New Roman" w:eastAsia="Times New Roman" w:hAnsi="Times New Roman" w:cs="FrankRuehl"/>
          <w:b/>
          <w:bCs/>
          <w:noProof/>
          <w:szCs w:val="27"/>
          <w:rtl/>
          <w:lang w:eastAsia="he-IL"/>
        </w:rPr>
        <w:t>ט</w:t>
      </w:r>
      <w:r w:rsidRPr="000C3347">
        <w:rPr>
          <w:rFonts w:ascii="Times New Roman" w:eastAsia="Times New Roman" w:hAnsi="Times New Roman" w:cs="FrankRuehl"/>
          <w:noProof/>
          <w:szCs w:val="26"/>
          <w:rtl/>
          <w:lang w:eastAsia="he-IL"/>
        </w:rPr>
        <w:t>י</w:t>
      </w:r>
      <w:r w:rsidRPr="000C3347">
        <w:rPr>
          <w:rFonts w:ascii="Times New Roman" w:eastAsia="Times New Roman" w:hAnsi="Times New Roman" w:cs="FrankRuehl"/>
          <w:b/>
          <w:bCs/>
          <w:noProof/>
          <w:szCs w:val="27"/>
          <w:rtl/>
          <w:lang w:eastAsia="he-IL"/>
        </w:rPr>
        <w:t>פש</w:t>
      </w:r>
      <w:r w:rsidRPr="000C3347">
        <w:rPr>
          <w:rFonts w:ascii="Times New Roman" w:eastAsia="Times New Roman" w:hAnsi="Times New Roman" w:cs="FrankRuehl"/>
          <w:noProof/>
          <w:szCs w:val="26"/>
          <w:rtl/>
          <w:lang w:eastAsia="he-IL"/>
        </w:rPr>
        <w:t>, כמו שבירושלמי</w:t>
      </w:r>
      <w:r w:rsidRPr="000C3347">
        <w:rPr>
          <w:rFonts w:ascii="Times New Roman" w:eastAsia="Times New Roman" w:hAnsi="Times New Roman" w:cs="FrankRuehl"/>
          <w:noProof/>
          <w:position w:val="-5"/>
          <w:szCs w:val="26"/>
          <w:vertAlign w:val="superscript"/>
          <w:rtl/>
          <w:lang w:eastAsia="he-IL"/>
        </w:rPr>
        <w:footnoteReference w:id="5"/>
      </w:r>
      <w:r w:rsidRPr="000C3347">
        <w:rPr>
          <w:rFonts w:ascii="Times New Roman" w:eastAsia="Times New Roman" w:hAnsi="Times New Roman" w:cs="FrankRuehl"/>
          <w:noProof/>
          <w:szCs w:val="26"/>
          <w:rtl/>
          <w:lang w:eastAsia="he-IL"/>
        </w:rPr>
        <w:t xml:space="preserve"> – בסדר ארבעה בנים</w:t>
      </w:r>
      <w:r w:rsidRPr="000C3347">
        <w:rPr>
          <w:rFonts w:ascii="Times New Roman" w:eastAsia="Times New Roman" w:hAnsi="Times New Roman" w:cs="FrankRuehl" w:hint="cs"/>
          <w:noProof/>
          <w:szCs w:val="26"/>
          <w:rtl/>
          <w:lang w:eastAsia="he-IL"/>
        </w:rPr>
        <w:t xml:space="preserve"> –</w:t>
      </w:r>
      <w:r w:rsidRPr="000C3347">
        <w:rPr>
          <w:rFonts w:ascii="Times New Roman" w:eastAsia="Times New Roman" w:hAnsi="Times New Roman" w:cs="FrankRuehl"/>
          <w:noProof/>
          <w:szCs w:val="26"/>
          <w:rtl/>
          <w:lang w:eastAsia="he-IL"/>
        </w:rPr>
        <w:t xml:space="preserve"> מופיע במקום תם</w:t>
      </w:r>
      <w:r w:rsidRPr="000C3347">
        <w:rPr>
          <w:rFonts w:ascii="Times New Roman" w:eastAsia="Times New Roman" w:hAnsi="Times New Roman" w:cs="FrankRuehl" w:hint="cs"/>
          <w:noProof/>
          <w:szCs w:val="26"/>
          <w:rtl/>
          <w:lang w:eastAsia="he-IL"/>
        </w:rPr>
        <w:t xml:space="preserve"> </w:t>
      </w:r>
      <w:ins w:id="10" w:author=" ישראל" w:date="2002-06-15T23:59:00Z">
        <w:r w:rsidRPr="000C3347">
          <w:rPr>
            <w:rFonts w:ascii="Times New Roman" w:eastAsia="Times New Roman" w:hAnsi="Times New Roman" w:cs="FrankRuehl"/>
            <w:noProof/>
            <w:szCs w:val="26"/>
            <w:rtl/>
            <w:lang w:eastAsia="he-IL"/>
          </w:rPr>
          <w:t>–</w:t>
        </w:r>
      </w:ins>
      <w:r w:rsidRPr="000C3347">
        <w:rPr>
          <w:rFonts w:ascii="Times New Roman" w:eastAsia="Times New Roman" w:hAnsi="Times New Roman" w:cs="FrankRuehl"/>
          <w:noProof/>
          <w:szCs w:val="26"/>
          <w:rtl/>
          <w:lang w:eastAsia="he-IL"/>
        </w:rPr>
        <w:t xml:space="preserve"> טיפש), כהגדרת רש"י</w:t>
      </w:r>
      <w:r w:rsidRPr="000C3347">
        <w:rPr>
          <w:rFonts w:ascii="Times New Roman" w:eastAsia="Times New Roman" w:hAnsi="Times New Roman" w:cs="FrankRuehl"/>
          <w:noProof/>
          <w:position w:val="-5"/>
          <w:szCs w:val="26"/>
          <w:vertAlign w:val="superscript"/>
          <w:rtl/>
          <w:lang w:eastAsia="he-IL"/>
        </w:rPr>
        <w:footnoteReference w:id="6"/>
      </w:r>
      <w:r w:rsidRPr="000C3347">
        <w:rPr>
          <w:rFonts w:ascii="Times New Roman" w:eastAsia="Times New Roman" w:hAnsi="Times New Roman" w:cs="FrankRuehl"/>
          <w:noProof/>
          <w:szCs w:val="26"/>
          <w:rtl/>
          <w:lang w:eastAsia="he-IL"/>
        </w:rPr>
        <w:t xml:space="preserve"> את התם השואל "מה זאת": "תינוק טיפש שאינו יודע להעמיק שאלתו". זהו תם </w:t>
      </w:r>
      <w:r w:rsidRPr="000C3347">
        <w:rPr>
          <w:rFonts w:ascii="Times New Roman" w:eastAsia="Times New Roman" w:hAnsi="Times New Roman" w:cs="FrankRuehl"/>
          <w:b/>
          <w:bCs/>
          <w:noProof/>
          <w:szCs w:val="27"/>
          <w:rtl/>
          <w:lang w:eastAsia="he-IL"/>
        </w:rPr>
        <w:t>תמ</w:t>
      </w:r>
      <w:r w:rsidRPr="000C3347">
        <w:rPr>
          <w:rFonts w:ascii="Times New Roman" w:eastAsia="Times New Roman" w:hAnsi="Times New Roman" w:cs="FrankRuehl" w:hint="cs"/>
          <w:b/>
          <w:bCs/>
          <w:noProof/>
          <w:szCs w:val="27"/>
          <w:rtl/>
          <w:lang w:eastAsia="he-IL"/>
        </w:rPr>
        <w:t>ֵ</w:t>
      </w:r>
      <w:r w:rsidRPr="000C3347">
        <w:rPr>
          <w:rFonts w:ascii="Times New Roman" w:eastAsia="Times New Roman" w:hAnsi="Times New Roman" w:cs="FrankRuehl"/>
          <w:noProof/>
          <w:szCs w:val="26"/>
          <w:rtl/>
          <w:lang w:eastAsia="he-IL"/>
        </w:rPr>
        <w:t>ה. שאלתו היא פרי השתוממות והשתאות בעקבות תחושה שהכל פה בלתי נודע. אין כאן שאלת חכם שהיא חצי תשובה, אלא להיפך, אי הבנה יסודית. אבל דוקא העמדה הזאת היא הנגיעה בשאלה במובנה העמוק ביותר, היא המפגש עם נקודת הבלתי נודע, בלא שכל מיני ידיעות בלתי מהותיות יחפו על תהום התימ</w:t>
      </w:r>
      <w:r w:rsidRPr="000C3347">
        <w:rPr>
          <w:rFonts w:ascii="Times New Roman" w:eastAsia="Times New Roman" w:hAnsi="Times New Roman" w:cs="FrankRuehl" w:hint="cs"/>
          <w:noProof/>
          <w:szCs w:val="26"/>
          <w:rtl/>
          <w:lang w:eastAsia="he-IL"/>
        </w:rPr>
        <w:t>א</w:t>
      </w:r>
      <w:r w:rsidRPr="000C3347">
        <w:rPr>
          <w:rFonts w:ascii="Times New Roman" w:eastAsia="Times New Roman" w:hAnsi="Times New Roman" w:cs="FrankRuehl"/>
          <w:noProof/>
          <w:szCs w:val="26"/>
          <w:rtl/>
          <w:lang w:eastAsia="he-IL"/>
        </w:rPr>
        <w:t>.</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והנה דוקא ההשתאות הזאת, העמידה הנרתעת מרחוק מסביב לתופעה (תוך כדי הימשכות שלא לגרוע עין ממנה) היא המיישבת בסופו של דבר את התם בתוך התימ</w:t>
      </w:r>
      <w:r w:rsidRPr="000C3347">
        <w:rPr>
          <w:rFonts w:ascii="Times New Roman" w:eastAsia="Times New Roman" w:hAnsi="Times New Roman" w:cs="FrankRuehl" w:hint="cs"/>
          <w:noProof/>
          <w:szCs w:val="26"/>
          <w:rtl/>
          <w:lang w:eastAsia="he-IL"/>
        </w:rPr>
        <w:t>א</w:t>
      </w:r>
      <w:r w:rsidRPr="000C3347">
        <w:rPr>
          <w:rFonts w:ascii="Times New Roman" w:eastAsia="Times New Roman" w:hAnsi="Times New Roman" w:cs="FrankRuehl"/>
          <w:noProof/>
          <w:szCs w:val="26"/>
          <w:rtl/>
          <w:lang w:eastAsia="he-IL"/>
        </w:rPr>
        <w:t xml:space="preserve">. נהיה הוא איש תם יושב אהלים, ודוקא </w:t>
      </w:r>
      <w:ins w:id="11" w:author=" ישראל" w:date="2002-06-15T23:59:00Z">
        <w:r w:rsidRPr="000C3347">
          <w:rPr>
            <w:rFonts w:ascii="Times New Roman" w:eastAsia="Times New Roman" w:hAnsi="Times New Roman" w:cs="FrankRuehl"/>
            <w:noProof/>
            <w:szCs w:val="26"/>
            <w:rtl/>
            <w:lang w:eastAsia="he-IL"/>
          </w:rPr>
          <w:t>אהלים</w:t>
        </w:r>
      </w:ins>
      <w:r w:rsidRPr="000C3347">
        <w:rPr>
          <w:rFonts w:ascii="Times New Roman" w:eastAsia="Times New Roman" w:hAnsi="Times New Roman" w:cs="FrankRuehl"/>
          <w:noProof/>
          <w:szCs w:val="26"/>
          <w:rtl/>
          <w:lang w:eastAsia="he-IL"/>
        </w:rPr>
        <w:t xml:space="preserve"> שניים, מי ששמור מהחיצונים, ומהמיומנויות השכליות הפועלות היטב בעולם החיצון, הוא הפתוח ביותר ליישב סתירות, לאפשר להן לשבת יחדיו, כמו מי שסובל שני רבנים גדולים גם בלי לדעת ליישבם (בחינת אהלי שם ועבר), או מי שסובל עולמות מנוגדים</w:t>
      </w:r>
      <w:r w:rsidRPr="000C3347">
        <w:rPr>
          <w:rFonts w:ascii="Times New Roman" w:eastAsia="Times New Roman" w:hAnsi="Times New Roman" w:cs="FrankRuehl"/>
          <w:noProof/>
          <w:position w:val="-5"/>
          <w:szCs w:val="26"/>
          <w:vertAlign w:val="superscript"/>
          <w:rtl/>
          <w:lang w:eastAsia="he-IL"/>
        </w:rPr>
        <w:footnoteReference w:id="7"/>
      </w:r>
      <w:r w:rsidRPr="000C3347">
        <w:rPr>
          <w:rFonts w:ascii="Times New Roman" w:eastAsia="Times New Roman" w:hAnsi="Times New Roman" w:cs="FrankRuehl"/>
          <w:noProof/>
          <w:szCs w:val="26"/>
          <w:rtl/>
          <w:lang w:eastAsia="he-IL"/>
        </w:rPr>
        <w:t>.</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lastRenderedPageBreak/>
        <w:t>בעצם אצל התם השאלה והתשובה זהות הן, מתאים לו שהמצב האמיתי יהיה בלתי מובן.</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 xml:space="preserve">והנה, אותו תם שמתחיל בעמידה משתאה מרחוק, מתוך שמזדהה יותר ויותר עם הפלא סופו להתאזר בגבורה, בחינת "יהודה בן </w:t>
      </w:r>
      <w:r w:rsidRPr="000C3347">
        <w:rPr>
          <w:rFonts w:ascii="Times New Roman" w:eastAsia="Times New Roman" w:hAnsi="Times New Roman" w:cs="FrankRuehl"/>
          <w:b/>
          <w:bCs/>
          <w:noProof/>
          <w:szCs w:val="27"/>
          <w:rtl/>
          <w:lang w:eastAsia="he-IL"/>
        </w:rPr>
        <w:t>תימ</w:t>
      </w:r>
      <w:r w:rsidRPr="000C3347">
        <w:rPr>
          <w:rFonts w:ascii="Times New Roman" w:eastAsia="Times New Roman" w:hAnsi="Times New Roman" w:cs="FrankRuehl" w:hint="cs"/>
          <w:b/>
          <w:bCs/>
          <w:noProof/>
          <w:szCs w:val="27"/>
          <w:rtl/>
          <w:lang w:eastAsia="he-IL"/>
        </w:rPr>
        <w:t>א</w:t>
      </w:r>
      <w:r w:rsidRPr="000C3347">
        <w:rPr>
          <w:rFonts w:ascii="Times New Roman" w:eastAsia="Times New Roman" w:hAnsi="Times New Roman" w:cs="FrankRuehl"/>
          <w:noProof/>
          <w:szCs w:val="26"/>
          <w:rtl/>
          <w:lang w:eastAsia="he-IL"/>
        </w:rPr>
        <w:t xml:space="preserve"> אומר הוה עז כנמר וכו'"</w:t>
      </w:r>
      <w:r w:rsidRPr="000C3347">
        <w:rPr>
          <w:rFonts w:ascii="Times New Roman" w:eastAsia="Times New Roman" w:hAnsi="Times New Roman" w:cs="FrankRuehl"/>
          <w:noProof/>
          <w:position w:val="-5"/>
          <w:szCs w:val="26"/>
          <w:vertAlign w:val="superscript"/>
          <w:rtl/>
          <w:lang w:eastAsia="he-IL"/>
        </w:rPr>
        <w:footnoteReference w:id="8"/>
      </w:r>
      <w:r w:rsidRPr="000C3347">
        <w:rPr>
          <w:rFonts w:ascii="Times New Roman" w:eastAsia="Times New Roman" w:hAnsi="Times New Roman" w:cs="FrankRuehl"/>
          <w:noProof/>
          <w:szCs w:val="26"/>
          <w:rtl/>
          <w:lang w:eastAsia="he-IL"/>
        </w:rPr>
        <w:t>, עד שזוכה למלוך בבטחה, כפי שקרה לתם במעשה מחכם ותם של ר' נחמן. פשטותו מכריעה את כל ההתחכמויות, ביכולתה "להתחבר" ולהוליך אל מה שלמעלה מכל תפיסה.</w:t>
      </w:r>
    </w:p>
    <w:p w:rsidR="000C3347" w:rsidRPr="000C3347" w:rsidRDefault="000C3347" w:rsidP="000C3347">
      <w:pPr>
        <w:spacing w:after="80" w:line="300" w:lineRule="exact"/>
        <w:ind w:firstLine="170"/>
        <w:jc w:val="both"/>
        <w:rPr>
          <w:rFonts w:ascii="Times New Roman" w:eastAsia="Times New Roman" w:hAnsi="Times New Roman" w:cs="FrankRuehl"/>
          <w:b/>
          <w:bCs/>
          <w:noProof/>
          <w:szCs w:val="27"/>
          <w:rtl/>
          <w:lang w:eastAsia="he-IL"/>
        </w:rPr>
      </w:pPr>
      <w:r w:rsidRPr="000C3347">
        <w:rPr>
          <w:rFonts w:ascii="Times New Roman" w:eastAsia="Times New Roman" w:hAnsi="Times New Roman" w:cs="FrankRuehl"/>
          <w:noProof/>
          <w:szCs w:val="26"/>
          <w:rtl/>
          <w:lang w:eastAsia="he-IL"/>
        </w:rPr>
        <w:t>הנה עלה לנו שהתם הזה, שראשיתו בשפלות והכנעה – פנימיות המלכות – התעלה בסוף למלוך ממש – חיצוניות המלכות.</w:t>
      </w:r>
    </w:p>
    <w:p w:rsidR="000C3347" w:rsidRPr="000C3347" w:rsidRDefault="000C3347" w:rsidP="000C3347">
      <w:pPr>
        <w:spacing w:after="80" w:line="300" w:lineRule="exact"/>
        <w:ind w:firstLine="170"/>
        <w:jc w:val="both"/>
        <w:rPr>
          <w:rFonts w:ascii="Times New Roman" w:eastAsia="Times New Roman" w:hAnsi="Times New Roman" w:cs="FrankRuehl" w:hint="cs"/>
          <w:noProof/>
          <w:szCs w:val="26"/>
          <w:rtl/>
          <w:lang w:eastAsia="he-IL"/>
        </w:rPr>
      </w:pPr>
      <w:ins w:id="15" w:author=" ישראל" w:date="2002-06-15T23:59:00Z">
        <w:r w:rsidRPr="000C3347">
          <w:rPr>
            <w:rFonts w:ascii="Times New Roman" w:eastAsia="Times New Roman" w:hAnsi="Times New Roman" w:cs="FrankRuehl" w:hint="cs"/>
            <w:noProof/>
            <w:szCs w:val="26"/>
            <w:rtl/>
            <w:lang w:eastAsia="he-IL"/>
          </w:rPr>
          <w:t xml:space="preserve">ב. </w:t>
        </w:r>
      </w:ins>
      <w:r w:rsidRPr="000C3347">
        <w:rPr>
          <w:rFonts w:ascii="Times New Roman" w:eastAsia="Times New Roman" w:hAnsi="Times New Roman" w:cs="FrankRuehl"/>
          <w:noProof/>
          <w:szCs w:val="26"/>
          <w:rtl/>
          <w:lang w:eastAsia="he-IL"/>
        </w:rPr>
        <w:t>תם "שאינו חריף לרמות" כהגדרת רש"י את יעקב אבינו (לעומת הראשון שלא העמיק לשאול, זה אינו מעמיק לרמות</w:t>
      </w:r>
      <w:r w:rsidRPr="000C3347">
        <w:rPr>
          <w:rFonts w:ascii="Times New Roman" w:eastAsia="Times New Roman" w:hAnsi="Times New Roman" w:cs="FrankRuehl"/>
          <w:noProof/>
          <w:position w:val="-5"/>
          <w:szCs w:val="26"/>
          <w:vertAlign w:val="superscript"/>
          <w:rtl/>
          <w:lang w:eastAsia="he-IL"/>
        </w:rPr>
        <w:footnoteReference w:id="9"/>
      </w:r>
      <w:r w:rsidRPr="000C3347">
        <w:rPr>
          <w:rFonts w:ascii="Times New Roman" w:eastAsia="Times New Roman" w:hAnsi="Times New Roman" w:cs="FrankRuehl"/>
          <w:noProof/>
          <w:szCs w:val="26"/>
          <w:rtl/>
          <w:lang w:eastAsia="he-IL"/>
        </w:rPr>
        <w:t xml:space="preserve">). זהו התם הכן והרציני. השלמות והאטימות מפני החיצונים מתגלות כאן בהיותו </w:t>
      </w:r>
      <w:ins w:id="16" w:author=" ישראל" w:date="2002-06-15T23:59:00Z">
        <w:r w:rsidRPr="000C3347">
          <w:rPr>
            <w:rFonts w:ascii="Times New Roman" w:eastAsia="Times New Roman" w:hAnsi="Times New Roman" w:cs="FrankRuehl" w:hint="cs"/>
            <w:noProof/>
            <w:szCs w:val="26"/>
            <w:rtl/>
            <w:lang w:eastAsia="he-IL"/>
          </w:rPr>
          <w:t xml:space="preserve">מאמין שהמציאות בסופו של דבר אוהבת </w:t>
        </w:r>
        <w:r w:rsidRPr="000C3347">
          <w:rPr>
            <w:rFonts w:ascii="Times New Roman" w:eastAsia="Times New Roman" w:hAnsi="Times New Roman" w:cs="Miriam"/>
            <w:noProof/>
            <w:rtl/>
            <w:lang w:eastAsia="he-IL"/>
          </w:rPr>
          <w:t>עקבי</w:t>
        </w:r>
        <w:r w:rsidRPr="000C3347">
          <w:rPr>
            <w:rFonts w:ascii="Times New Roman" w:eastAsia="Times New Roman" w:hAnsi="Times New Roman" w:cs="Miriam" w:hint="cs"/>
            <w:noProof/>
            <w:rtl/>
            <w:lang w:eastAsia="he-IL"/>
          </w:rPr>
          <w:t>ות</w:t>
        </w:r>
        <w:r w:rsidRPr="000C3347">
          <w:rPr>
            <w:rFonts w:ascii="Times New Roman" w:eastAsia="Times New Roman" w:hAnsi="Times New Roman" w:cs="FrankRuehl" w:hint="cs"/>
            <w:b/>
            <w:bCs/>
            <w:noProof/>
            <w:szCs w:val="27"/>
            <w:rtl/>
            <w:lang w:eastAsia="he-IL"/>
          </w:rPr>
          <w:t xml:space="preserve">, </w:t>
        </w:r>
        <w:r w:rsidRPr="000C3347">
          <w:rPr>
            <w:rFonts w:ascii="Times New Roman" w:eastAsia="Times New Roman" w:hAnsi="Times New Roman" w:cs="FrankRuehl" w:hint="cs"/>
            <w:noProof/>
            <w:szCs w:val="26"/>
            <w:rtl/>
            <w:lang w:eastAsia="he-IL"/>
          </w:rPr>
          <w:t>ושיחסי אנוש אמתיים אינם זרים לה, אלא הם תקוותה האמתית.</w:t>
        </w:r>
      </w:ins>
      <w:r w:rsidRPr="000C3347">
        <w:rPr>
          <w:rFonts w:ascii="Times New Roman" w:eastAsia="Times New Roman" w:hAnsi="Times New Roman" w:cs="FrankRuehl"/>
          <w:noProof/>
          <w:szCs w:val="26"/>
          <w:rtl/>
          <w:lang w:eastAsia="he-IL"/>
        </w:rPr>
        <w:t xml:space="preserve"> להיות כן באופן שאפשרות הרמאות זרה לו זהו תיקון הלב והמידות. יושר פנימי בעיקרו שייך לגילוי לב, להתנהגות עם הזולת באופן של פיו ולבו שוים (הפך עלמא דשיקרא בו אין אדם יודע מה בלב חברו עליו</w:t>
      </w:r>
      <w:r w:rsidRPr="000C3347">
        <w:rPr>
          <w:rFonts w:ascii="Times New Roman" w:eastAsia="Times New Roman" w:hAnsi="Times New Roman" w:cs="FrankRuehl"/>
          <w:noProof/>
          <w:position w:val="-5"/>
          <w:szCs w:val="26"/>
          <w:vertAlign w:val="superscript"/>
          <w:rtl/>
          <w:lang w:eastAsia="he-IL"/>
        </w:rPr>
        <w:footnoteReference w:id="10"/>
      </w:r>
      <w:r w:rsidRPr="000C3347">
        <w:rPr>
          <w:rFonts w:ascii="Times New Roman" w:eastAsia="Times New Roman" w:hAnsi="Times New Roman" w:cs="FrankRuehl"/>
          <w:noProof/>
          <w:szCs w:val="26"/>
          <w:rtl/>
          <w:lang w:eastAsia="he-IL"/>
        </w:rPr>
        <w:t>), ומשם מושאל הוא אח"כ לזהירות האדם מלרמות את עצמו</w:t>
      </w:r>
      <w:r w:rsidRPr="000C3347">
        <w:rPr>
          <w:rFonts w:ascii="Times New Roman" w:eastAsia="Times New Roman" w:hAnsi="Times New Roman" w:cs="FrankRuehl"/>
          <w:noProof/>
          <w:position w:val="-5"/>
          <w:szCs w:val="26"/>
          <w:vertAlign w:val="superscript"/>
          <w:rtl/>
          <w:lang w:eastAsia="he-IL"/>
        </w:rPr>
        <w:footnoteReference w:id="11"/>
      </w:r>
      <w:r w:rsidRPr="000C3347">
        <w:rPr>
          <w:rFonts w:ascii="Times New Roman" w:eastAsia="Times New Roman" w:hAnsi="Times New Roman" w:cs="FrankRuehl"/>
          <w:noProof/>
          <w:szCs w:val="26"/>
          <w:rtl/>
          <w:lang w:eastAsia="he-IL"/>
        </w:rPr>
        <w:t>. סוף סוף גם ברמאות עצמית האדם מתייחס לעצמו כאל זולת.</w:t>
      </w:r>
    </w:p>
    <w:p w:rsidR="000C3347" w:rsidRPr="000C3347" w:rsidRDefault="000C3347" w:rsidP="000C3347">
      <w:pPr>
        <w:spacing w:after="80" w:line="300" w:lineRule="exact"/>
        <w:ind w:firstLine="170"/>
        <w:jc w:val="both"/>
        <w:rPr>
          <w:ins w:id="17" w:author=" ישראל" w:date="2002-06-15T23:59:00Z"/>
          <w:rFonts w:ascii="Times New Roman" w:eastAsia="Times New Roman" w:hAnsi="Times New Roman" w:cs="FrankRuehl"/>
          <w:noProof/>
          <w:szCs w:val="26"/>
          <w:rtl/>
          <w:lang w:eastAsia="he-IL"/>
        </w:rPr>
      </w:pPr>
      <w:ins w:id="18" w:author=" ישראל" w:date="2002-06-15T23:59:00Z">
        <w:r w:rsidRPr="000C3347">
          <w:rPr>
            <w:rFonts w:ascii="Times New Roman" w:eastAsia="Times New Roman" w:hAnsi="Times New Roman" w:cs="FrankRuehl" w:hint="cs"/>
            <w:noProof/>
            <w:szCs w:val="26"/>
            <w:rtl/>
            <w:lang w:eastAsia="he-IL"/>
          </w:rPr>
          <w:t xml:space="preserve">ג. </w:t>
        </w:r>
        <w:r w:rsidRPr="000C3347">
          <w:rPr>
            <w:rFonts w:ascii="Times New Roman" w:eastAsia="Times New Roman" w:hAnsi="Times New Roman" w:cs="FrankRuehl"/>
            <w:noProof/>
            <w:szCs w:val="26"/>
            <w:rtl/>
            <w:lang w:eastAsia="he-IL"/>
          </w:rPr>
          <w:t xml:space="preserve">"התהלך לפני והיה </w:t>
        </w:r>
        <w:r w:rsidRPr="000C3347">
          <w:rPr>
            <w:rFonts w:ascii="Times New Roman" w:eastAsia="Times New Roman" w:hAnsi="Times New Roman" w:cs="Miriam"/>
            <w:noProof/>
            <w:rtl/>
            <w:lang w:eastAsia="he-IL"/>
          </w:rPr>
          <w:t>תמים</w:t>
        </w:r>
        <w:r w:rsidRPr="000C3347">
          <w:rPr>
            <w:rFonts w:ascii="Times New Roman" w:eastAsia="Times New Roman" w:hAnsi="Times New Roman" w:cs="FrankRuehl"/>
            <w:noProof/>
            <w:szCs w:val="26"/>
            <w:rtl/>
            <w:lang w:eastAsia="he-IL"/>
          </w:rPr>
          <w:t>" – כאן אנו עוברים כבר מתאור טבע ואופי לתאור מצוה, לתאור שלמות שהאדם מאמץ לעצמו תוך מודעות. תמימותו של אברהם בעיקרה היא הסרת ערלת הלב. כאן אין הכוונה להתנערות מ</w:t>
        </w:r>
      </w:ins>
      <w:r w:rsidRPr="000C3347">
        <w:rPr>
          <w:rFonts w:ascii="Times New Roman" w:eastAsia="Times New Roman" w:hAnsi="Times New Roman" w:cs="FrankRuehl" w:hint="cs"/>
          <w:noProof/>
          <w:szCs w:val="26"/>
          <w:rtl/>
          <w:lang w:eastAsia="he-IL"/>
        </w:rPr>
        <w:t>'</w:t>
      </w:r>
      <w:ins w:id="19" w:author=" ישראל" w:date="2002-06-15T23:59:00Z">
        <w:r w:rsidRPr="000C3347">
          <w:rPr>
            <w:rFonts w:ascii="Times New Roman" w:eastAsia="Times New Roman" w:hAnsi="Times New Roman" w:cs="FrankRuehl"/>
            <w:noProof/>
            <w:szCs w:val="26"/>
            <w:rtl/>
            <w:lang w:eastAsia="he-IL"/>
          </w:rPr>
          <w:t>פוזות</w:t>
        </w:r>
      </w:ins>
      <w:r w:rsidRPr="000C3347">
        <w:rPr>
          <w:rFonts w:ascii="Times New Roman" w:eastAsia="Times New Roman" w:hAnsi="Times New Roman" w:cs="FrankRuehl" w:hint="cs"/>
          <w:noProof/>
          <w:szCs w:val="26"/>
          <w:rtl/>
          <w:lang w:eastAsia="he-IL"/>
        </w:rPr>
        <w:t>'</w:t>
      </w:r>
      <w:ins w:id="20" w:author=" ישראל" w:date="2002-06-15T23:59:00Z">
        <w:r w:rsidRPr="000C3347">
          <w:rPr>
            <w:rFonts w:ascii="Times New Roman" w:eastAsia="Times New Roman" w:hAnsi="Times New Roman" w:cs="FrankRuehl"/>
            <w:noProof/>
            <w:szCs w:val="26"/>
            <w:rtl/>
            <w:lang w:eastAsia="he-IL"/>
          </w:rPr>
          <w:t xml:space="preserve"> ביחסי אנוש, אברהם אינו חשוד על כך גם קודם מילתו. כאן יש הנחיה והכוונה של המוח לחשוף בלב את געגועיו לה', למה שלמעלה מיחסי אנוש, והתמימות היא שלמות ההתמסרות. זוהי בחינת "בינה – ליבא, ובה הלב מבין".</w:t>
        </w:r>
      </w:ins>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hint="cs"/>
          <w:noProof/>
          <w:szCs w:val="26"/>
          <w:rtl/>
          <w:lang w:eastAsia="he-IL"/>
        </w:rPr>
        <w:t xml:space="preserve">ד. </w:t>
      </w:r>
      <w:r w:rsidRPr="000C3347">
        <w:rPr>
          <w:rFonts w:ascii="Times New Roman" w:eastAsia="Times New Roman" w:hAnsi="Times New Roman" w:cs="FrankRuehl"/>
          <w:noProof/>
          <w:szCs w:val="26"/>
          <w:rtl/>
          <w:lang w:eastAsia="he-IL"/>
        </w:rPr>
        <w:t>"איש צדיק תמים היה בדורותיו</w:t>
      </w:r>
      <w:r w:rsidRPr="000C3347">
        <w:rPr>
          <w:rFonts w:ascii="Times New Roman" w:eastAsia="Times New Roman" w:hAnsi="Times New Roman" w:cs="FrankRuehl" w:hint="cs"/>
          <w:noProof/>
          <w:szCs w:val="26"/>
          <w:rtl/>
          <w:lang w:eastAsia="he-IL"/>
        </w:rPr>
        <w:t>"</w:t>
      </w:r>
      <w:r w:rsidRPr="000C3347">
        <w:rPr>
          <w:rFonts w:ascii="Times New Roman" w:eastAsia="Times New Roman" w:hAnsi="Times New Roman" w:cs="FrankRuehl"/>
          <w:noProof/>
          <w:szCs w:val="26"/>
          <w:rtl/>
          <w:lang w:eastAsia="he-IL"/>
        </w:rPr>
        <w:t xml:space="preserve"> </w:t>
      </w:r>
      <w:ins w:id="21" w:author=" ישראל" w:date="2002-06-15T23:59:00Z">
        <w:r w:rsidRPr="000C3347">
          <w:rPr>
            <w:rFonts w:ascii="Times New Roman" w:eastAsia="Times New Roman" w:hAnsi="Times New Roman" w:cs="FrankRuehl"/>
            <w:noProof/>
            <w:szCs w:val="26"/>
            <w:rtl/>
            <w:lang w:eastAsia="he-IL"/>
          </w:rPr>
          <w:t>–</w:t>
        </w:r>
      </w:ins>
      <w:r w:rsidRPr="000C3347">
        <w:rPr>
          <w:rFonts w:ascii="Times New Roman" w:eastAsia="Times New Roman" w:hAnsi="Times New Roman" w:cs="FrankRuehl"/>
          <w:noProof/>
          <w:szCs w:val="26"/>
          <w:rtl/>
          <w:lang w:eastAsia="he-IL"/>
        </w:rPr>
        <w:t xml:space="preserve"> כאן יש בחינה אפילו גבוהה יותר של תמימות, זוהי שלמות של "תמים דעים", מין דבקות בשכל עליון וטוטאלי המאפשרת להתעלם מכל הסובב, כפי שהיה נח – מנותק מכל סביבתו ואינו מתפעל ממנה</w:t>
      </w:r>
      <w:ins w:id="22" w:author=" ישראל" w:date="2002-06-15T23:59:00Z">
        <w:r w:rsidRPr="000C3347">
          <w:rPr>
            <w:rFonts w:ascii="Times New Roman" w:eastAsia="Times New Roman" w:hAnsi="Times New Roman" w:cs="FrankRuehl" w:hint="cs"/>
            <w:noProof/>
            <w:szCs w:val="26"/>
            <w:rtl/>
            <w:lang w:eastAsia="he-IL"/>
          </w:rPr>
          <w:t>, ובורא מציאות אחרת</w:t>
        </w:r>
        <w:r w:rsidRPr="000C3347">
          <w:rPr>
            <w:rFonts w:ascii="Times New Roman" w:eastAsia="Times New Roman" w:hAnsi="Times New Roman" w:cs="FrankRuehl"/>
            <w:noProof/>
            <w:szCs w:val="26"/>
            <w:rtl/>
            <w:lang w:eastAsia="he-IL"/>
          </w:rPr>
          <w:t>.</w:t>
        </w:r>
      </w:ins>
      <w:r w:rsidRPr="000C3347">
        <w:rPr>
          <w:rFonts w:ascii="Times New Roman" w:eastAsia="Times New Roman" w:hAnsi="Times New Roman" w:cs="FrankRuehl"/>
          <w:noProof/>
          <w:szCs w:val="26"/>
          <w:rtl/>
          <w:lang w:eastAsia="he-IL"/>
        </w:rPr>
        <w:t xml:space="preserve"> שלמות הדבקות והמעשים היא השתקפות של תמימות הדעת המעתיקה את התמים לעולם אחר עם כללי התנהגות אחרים (בעוד שתמימותו של אברהם אמורה להשתקף בעומק ההתקשרות והריכוז המחלחלים בתוך העשיה, ולאו דוקא בריבוי מעשים הנועדים לתחום מציאות אלטרנטיבית שלמה).</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r w:rsidRPr="000C3347">
        <w:rPr>
          <w:rFonts w:ascii="Times New Roman" w:eastAsia="Times New Roman" w:hAnsi="Times New Roman" w:cs="FrankRuehl"/>
          <w:noProof/>
          <w:szCs w:val="26"/>
          <w:rtl/>
          <w:lang w:eastAsia="he-IL"/>
        </w:rPr>
        <w:t xml:space="preserve">אם נבוא לשפוט את שלמות נח לעומת שלמות אברהם, נאמר שמחד גיסא זוהי מעלה גבוהה יותר, לא רק געגועים, אלא כביכול מעבר לעולם תמים ושלם, והרגשה עד כמה הוא חי הנושא את עצמו ויכול להתעלם מאפשרויות זרות; אלא שאם לא יקדם לצדקות הנינוחה הזאת תיקון הלב וגעגועיו, אזי אין פה מעורבות אמיתית באותו עולם שנגלה בפני התמים, וכל שלמותו תישא אופי של ברק חיצוני (הוא השתקפות "הברק המבריק על השכל", וד"ל), ולא תחזיק מעמד (כנפילתו של נח בפרט, עם </w:t>
      </w:r>
      <w:r w:rsidRPr="000C3347">
        <w:rPr>
          <w:rFonts w:ascii="Times New Roman" w:eastAsia="Times New Roman" w:hAnsi="Times New Roman" w:cs="FrankRuehl"/>
          <w:noProof/>
          <w:szCs w:val="26"/>
          <w:rtl/>
          <w:lang w:eastAsia="he-IL"/>
        </w:rPr>
        <w:lastRenderedPageBreak/>
        <w:t>שתיית היין, ושל בני נח בכלל</w:t>
      </w:r>
      <w:r w:rsidRPr="000C3347">
        <w:rPr>
          <w:rFonts w:ascii="Times New Roman" w:eastAsia="Times New Roman" w:hAnsi="Times New Roman" w:cs="FrankRuehl" w:hint="cs"/>
          <w:noProof/>
          <w:szCs w:val="26"/>
          <w:rtl/>
          <w:lang w:eastAsia="he-IL"/>
        </w:rPr>
        <w:t>, ככתוב ש</w:t>
      </w:r>
      <w:r w:rsidRPr="000C3347">
        <w:rPr>
          <w:rFonts w:ascii="Times New Roman" w:eastAsia="Times New Roman" w:hAnsi="Times New Roman" w:cs="FrankRuehl"/>
          <w:noProof/>
          <w:szCs w:val="26"/>
          <w:rtl/>
          <w:lang w:eastAsia="he-IL"/>
        </w:rPr>
        <w:t>הקב"ה התייאש כביכול מלראותם מחוייבים לשבע מצוותיהם</w:t>
      </w:r>
      <w:r w:rsidRPr="000C3347">
        <w:rPr>
          <w:rFonts w:ascii="Times New Roman" w:eastAsia="Times New Roman" w:hAnsi="Times New Roman" w:cs="FrankRuehl"/>
          <w:noProof/>
          <w:position w:val="-5"/>
          <w:szCs w:val="26"/>
          <w:vertAlign w:val="superscript"/>
          <w:rtl/>
          <w:lang w:eastAsia="he-IL"/>
        </w:rPr>
        <w:footnoteReference w:id="12"/>
      </w:r>
      <w:r w:rsidRPr="000C3347">
        <w:rPr>
          <w:rFonts w:ascii="Times New Roman" w:eastAsia="Times New Roman" w:hAnsi="Times New Roman" w:cs="FrankRuehl"/>
          <w:noProof/>
          <w:szCs w:val="26"/>
          <w:rtl/>
          <w:lang w:eastAsia="he-IL"/>
        </w:rPr>
        <w:t>).</w:t>
      </w:r>
    </w:p>
    <w:p w:rsidR="000C3347" w:rsidRPr="000C3347" w:rsidRDefault="000C3347" w:rsidP="000C3347">
      <w:pPr>
        <w:spacing w:after="80" w:line="300" w:lineRule="exact"/>
        <w:ind w:firstLine="170"/>
        <w:jc w:val="both"/>
        <w:rPr>
          <w:rFonts w:ascii="Times New Roman" w:eastAsia="Times New Roman" w:hAnsi="Times New Roman" w:cs="FrankRuehl"/>
          <w:noProof/>
          <w:szCs w:val="26"/>
          <w:rtl/>
          <w:lang w:eastAsia="he-IL"/>
        </w:rPr>
      </w:pPr>
      <w:ins w:id="23" w:author=" ישראל" w:date="2002-06-15T23:59:00Z">
        <w:r w:rsidRPr="000C3347">
          <w:rPr>
            <w:rFonts w:ascii="Times New Roman" w:eastAsia="Times New Roman" w:hAnsi="Times New Roman" w:cs="FrankRuehl"/>
            <w:noProof/>
            <w:szCs w:val="26"/>
            <w:rtl/>
            <w:lang w:eastAsia="he-IL"/>
          </w:rPr>
          <w:t>רק בעקבות הסרת הערלה של אברהם אפשר לעלות ולטבול באותו עולם תמים, טבילה כזאת ששואבת אליה את הטובל ומביאה לביטולו במים העליונים (כסדר הגרות, שמילה קודמת לטבילה, בחינת אברהם קודם למי נח, ודוק</w:t>
        </w:r>
        <w:r w:rsidRPr="000C3347">
          <w:rPr>
            <w:rFonts w:ascii="Times New Roman" w:eastAsia="Times New Roman" w:hAnsi="Times New Roman" w:cs="FrankRuehl" w:hint="cs"/>
            <w:noProof/>
            <w:szCs w:val="26"/>
            <w:rtl/>
            <w:lang w:eastAsia="he-IL"/>
          </w:rPr>
          <w:t>; וראה דברינו לעיל</w:t>
        </w:r>
      </w:ins>
      <w:r w:rsidRPr="000C3347">
        <w:rPr>
          <w:rFonts w:ascii="Times New Roman" w:eastAsia="Times New Roman" w:hAnsi="Times New Roman" w:cs="FrankRuehl"/>
          <w:noProof/>
          <w:position w:val="-5"/>
          <w:szCs w:val="26"/>
          <w:vertAlign w:val="superscript"/>
          <w:rtl/>
          <w:lang w:eastAsia="he-IL"/>
        </w:rPr>
        <w:footnoteReference w:id="13"/>
      </w:r>
      <w:ins w:id="24" w:author=" ישראל" w:date="2002-06-15T23:59:00Z">
        <w:r w:rsidRPr="000C3347">
          <w:rPr>
            <w:rFonts w:ascii="Times New Roman" w:eastAsia="Times New Roman" w:hAnsi="Times New Roman" w:cs="FrankRuehl" w:hint="cs"/>
            <w:noProof/>
            <w:szCs w:val="26"/>
            <w:rtl/>
            <w:lang w:eastAsia="he-IL"/>
          </w:rPr>
          <w:t xml:space="preserve"> שאפילו גיור אינו מבטל מכל וכל את צורתם הקודמת של האדם והאומה</w:t>
        </w:r>
      </w:ins>
      <w:r w:rsidRPr="000C3347">
        <w:rPr>
          <w:rFonts w:ascii="Times New Roman" w:eastAsia="Times New Roman" w:hAnsi="Times New Roman" w:cs="FrankRuehl"/>
          <w:noProof/>
          <w:szCs w:val="26"/>
          <w:rtl/>
          <w:lang w:eastAsia="he-IL"/>
        </w:rPr>
        <w:t xml:space="preserve">), אשר בעקבות זה גם הלב עצמו שהתגעגע </w:t>
      </w:r>
      <w:r w:rsidRPr="000C3347">
        <w:rPr>
          <w:rFonts w:ascii="Times New Roman" w:eastAsia="Times New Roman" w:hAnsi="Times New Roman" w:cs="FrankRuehl" w:hint="cs"/>
          <w:noProof/>
          <w:szCs w:val="26"/>
          <w:rtl/>
          <w:lang w:eastAsia="he-IL"/>
        </w:rPr>
        <w:t>'</w:t>
      </w:r>
      <w:r w:rsidRPr="000C3347">
        <w:rPr>
          <w:rFonts w:ascii="Times New Roman" w:eastAsia="Times New Roman" w:hAnsi="Times New Roman" w:cs="FrankRuehl"/>
          <w:noProof/>
          <w:szCs w:val="26"/>
          <w:rtl/>
          <w:lang w:eastAsia="he-IL"/>
        </w:rPr>
        <w:t>קופץ מדרגה</w:t>
      </w:r>
      <w:r w:rsidRPr="000C3347">
        <w:rPr>
          <w:rFonts w:ascii="Times New Roman" w:eastAsia="Times New Roman" w:hAnsi="Times New Roman" w:cs="FrankRuehl" w:hint="cs"/>
          <w:noProof/>
          <w:szCs w:val="26"/>
          <w:rtl/>
          <w:lang w:eastAsia="he-IL"/>
        </w:rPr>
        <w:t>'</w:t>
      </w:r>
      <w:r w:rsidRPr="000C3347">
        <w:rPr>
          <w:rFonts w:ascii="Times New Roman" w:eastAsia="Times New Roman" w:hAnsi="Times New Roman" w:cs="FrankRuehl"/>
          <w:noProof/>
          <w:szCs w:val="26"/>
          <w:rtl/>
          <w:lang w:eastAsia="he-IL"/>
        </w:rPr>
        <w:t xml:space="preserve"> ונהיה פרה ורבה בגודש. על רקע דימוי תמימותו של נח לים, דומה תמימותו של אברהם למעיין נובע (בחינת "יפוצו מעינ</w:t>
      </w:r>
      <w:r w:rsidRPr="000C3347">
        <w:rPr>
          <w:rFonts w:ascii="Times New Roman" w:eastAsia="Times New Roman" w:hAnsi="Times New Roman" w:cs="FrankRuehl" w:hint="cs"/>
          <w:noProof/>
          <w:spacing w:val="-100"/>
          <w:szCs w:val="26"/>
          <w:rtl/>
          <w:lang w:eastAsia="he-IL"/>
        </w:rPr>
        <w:t>ֹ</w:t>
      </w:r>
      <w:r w:rsidRPr="000C3347">
        <w:rPr>
          <w:rFonts w:ascii="Times New Roman" w:eastAsia="Times New Roman" w:hAnsi="Times New Roman" w:cs="FrankRuehl"/>
          <w:noProof/>
          <w:szCs w:val="26"/>
          <w:rtl/>
          <w:lang w:eastAsia="he-IL"/>
        </w:rPr>
        <w:t>תיך חוצה</w:t>
      </w:r>
      <w:r w:rsidRPr="000C3347">
        <w:rPr>
          <w:rFonts w:ascii="Times New Roman" w:eastAsia="Times New Roman" w:hAnsi="Times New Roman" w:cs="FrankRuehl" w:hint="cs"/>
          <w:noProof/>
          <w:szCs w:val="26"/>
          <w:rtl/>
          <w:lang w:eastAsia="he-IL"/>
        </w:rPr>
        <w:t>"</w:t>
      </w:r>
      <w:r w:rsidRPr="000C3347">
        <w:rPr>
          <w:rFonts w:ascii="Times New Roman" w:eastAsia="Times New Roman" w:hAnsi="Times New Roman" w:cs="FrankRuehl"/>
          <w:noProof/>
          <w:position w:val="-5"/>
          <w:szCs w:val="26"/>
          <w:vertAlign w:val="superscript"/>
          <w:rtl/>
          <w:lang w:eastAsia="he-IL"/>
        </w:rPr>
        <w:footnoteReference w:id="14"/>
      </w:r>
      <w:r w:rsidRPr="000C3347">
        <w:rPr>
          <w:rFonts w:ascii="Times New Roman" w:eastAsia="Times New Roman" w:hAnsi="Times New Roman" w:cs="FrankRuehl"/>
          <w:noProof/>
          <w:szCs w:val="26"/>
          <w:rtl/>
          <w:lang w:eastAsia="he-IL"/>
        </w:rPr>
        <w:t>).</w:t>
      </w:r>
    </w:p>
    <w:p w:rsidR="000C3347" w:rsidRPr="000C3347" w:rsidRDefault="000C3347" w:rsidP="000C3347">
      <w:pPr>
        <w:spacing w:after="80" w:line="300" w:lineRule="exact"/>
        <w:ind w:firstLine="170"/>
        <w:jc w:val="both"/>
        <w:rPr>
          <w:rFonts w:ascii="Times New Roman" w:eastAsia="Times New Roman" w:hAnsi="Times New Roman" w:cs="FrankRuehl" w:hint="cs"/>
          <w:noProof/>
          <w:szCs w:val="26"/>
          <w:rtl/>
          <w:lang w:eastAsia="he-IL"/>
        </w:rPr>
      </w:pPr>
      <w:r w:rsidRPr="000C3347">
        <w:rPr>
          <w:rFonts w:ascii="Times New Roman" w:eastAsia="Times New Roman" w:hAnsi="Times New Roman" w:cs="FrankRuehl"/>
          <w:noProof/>
          <w:szCs w:val="26"/>
          <w:rtl/>
          <w:lang w:eastAsia="he-IL"/>
        </w:rPr>
        <w:t>הנה הצגנו ארבע מדרגות של תמימות, האוטמות וחותמות את הקודש, ומונעות את החיצונים מלהתקרב ולינק. ואם כי נראה שיש כאן סדר מלמטה למעלה (מלכות, מידות, בינה וחכמה), ודאי מובן למעיין שהמדרגות הללו הריהן כחותם המתהפך בשורשן, והמדרגה הפשוטה ביותר נובעת מהשורש הגבוה ביותר – בחינת רישא דלא ידע ולא אתידע</w:t>
      </w:r>
      <w:r w:rsidRPr="000C3347">
        <w:rPr>
          <w:rFonts w:ascii="Times New Roman" w:eastAsia="Times New Roman" w:hAnsi="Times New Roman" w:cs="FrankRuehl"/>
          <w:noProof/>
          <w:position w:val="-5"/>
          <w:szCs w:val="26"/>
          <w:vertAlign w:val="superscript"/>
          <w:rtl/>
          <w:lang w:eastAsia="he-IL"/>
        </w:rPr>
        <w:footnoteReference w:id="15"/>
      </w:r>
      <w:r w:rsidRPr="000C3347">
        <w:rPr>
          <w:rFonts w:ascii="Times New Roman" w:eastAsia="Times New Roman" w:hAnsi="Times New Roman" w:cs="FrankRuehl"/>
          <w:noProof/>
          <w:szCs w:val="26"/>
          <w:rtl/>
          <w:lang w:eastAsia="he-IL"/>
        </w:rPr>
        <w:t xml:space="preserve">. </w:t>
      </w:r>
    </w:p>
    <w:p w:rsidR="005F4A47" w:rsidRDefault="00157D65">
      <w:bookmarkStart w:id="49" w:name="_GoBack"/>
      <w:bookmarkEnd w:id="49"/>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D65" w:rsidRDefault="00157D65" w:rsidP="000C3347">
      <w:pPr>
        <w:spacing w:after="0" w:line="240" w:lineRule="auto"/>
      </w:pPr>
      <w:r>
        <w:separator/>
      </w:r>
    </w:p>
  </w:endnote>
  <w:endnote w:type="continuationSeparator" w:id="0">
    <w:p w:rsidR="00157D65" w:rsidRDefault="00157D65" w:rsidP="000C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D65" w:rsidRDefault="00157D65" w:rsidP="000C3347">
      <w:pPr>
        <w:spacing w:after="0" w:line="240" w:lineRule="auto"/>
      </w:pPr>
      <w:r>
        <w:separator/>
      </w:r>
    </w:p>
  </w:footnote>
  <w:footnote w:type="continuationSeparator" w:id="0">
    <w:p w:rsidR="00157D65" w:rsidRDefault="00157D65" w:rsidP="000C3347">
      <w:pPr>
        <w:spacing w:after="0" w:line="240" w:lineRule="auto"/>
      </w:pPr>
      <w:r>
        <w:continuationSeparator/>
      </w:r>
    </w:p>
  </w:footnote>
  <w:footnote w:id="1">
    <w:p w:rsidR="000C3347" w:rsidRDefault="000C3347" w:rsidP="000C3347">
      <w:pPr>
        <w:pStyle w:val="a3"/>
        <w:rPr>
          <w:rFonts w:hint="cs"/>
          <w:rtl/>
        </w:rPr>
      </w:pPr>
      <w:r>
        <w:rPr>
          <w:rtl/>
        </w:rPr>
        <w:tab/>
      </w:r>
      <w:ins w:id="3" w:author="ישראל אריאל" w:date="2004-06-06T19:03:00Z">
        <w:r w:rsidRPr="0059669F">
          <w:rPr>
            <w:rtl/>
          </w:rPr>
          <w:footnoteRef/>
        </w:r>
      </w:ins>
      <w:r>
        <w:rPr>
          <w:rtl/>
        </w:rPr>
        <w:t>.</w:t>
      </w:r>
      <w:r>
        <w:rPr>
          <w:rtl/>
        </w:rPr>
        <w:tab/>
      </w:r>
      <w:ins w:id="4" w:author="ישראל אריאל" w:date="2004-06-06T19:03:00Z">
        <w:r>
          <w:rPr>
            <w:rFonts w:hint="cs"/>
            <w:rtl/>
          </w:rPr>
          <w:t>תורה ל"א</w:t>
        </w:r>
      </w:ins>
      <w:r>
        <w:rPr>
          <w:rFonts w:hint="cs"/>
          <w:rtl/>
        </w:rPr>
        <w:t>.</w:t>
      </w:r>
    </w:p>
  </w:footnote>
  <w:footnote w:id="2">
    <w:p w:rsidR="000C3347" w:rsidRDefault="000C3347" w:rsidP="000C3347">
      <w:pPr>
        <w:pStyle w:val="a3"/>
        <w:rPr>
          <w:rtl/>
        </w:rPr>
      </w:pPr>
      <w:r>
        <w:rPr>
          <w:rtl/>
        </w:rPr>
        <w:tab/>
      </w:r>
      <w:r w:rsidRPr="0059669F">
        <w:rPr>
          <w:rtl/>
        </w:rPr>
        <w:footnoteRef/>
      </w:r>
      <w:r>
        <w:rPr>
          <w:rtl/>
        </w:rPr>
        <w:t>.</w:t>
      </w:r>
      <w:r w:rsidRPr="00321234">
        <w:rPr>
          <w:b/>
          <w:bCs/>
          <w:szCs w:val="24"/>
          <w:rtl/>
        </w:rPr>
        <w:tab/>
        <w:t>ת</w:t>
      </w:r>
      <w:r>
        <w:rPr>
          <w:rtl/>
        </w:rPr>
        <w:t>למיד חכ</w:t>
      </w:r>
      <w:r w:rsidRPr="00321234">
        <w:rPr>
          <w:b/>
          <w:bCs/>
          <w:szCs w:val="24"/>
          <w:rtl/>
        </w:rPr>
        <w:t>ם</w:t>
      </w:r>
      <w:r>
        <w:rPr>
          <w:rtl/>
        </w:rPr>
        <w:t xml:space="preserve"> ראשו וסופו עולים </w:t>
      </w:r>
      <w:r w:rsidRPr="00321234">
        <w:rPr>
          <w:b/>
          <w:bCs/>
          <w:szCs w:val="24"/>
          <w:rtl/>
        </w:rPr>
        <w:t>תם</w:t>
      </w:r>
      <w:r>
        <w:rPr>
          <w:rtl/>
        </w:rPr>
        <w:t>, ודוק כי זהו כינוי ההולם תלמיד חכם אבל לא חכם מדעתו (כמו שקרא הרמב"ם לאלו המקיימים</w:t>
      </w:r>
      <w:r>
        <w:rPr>
          <w:rFonts w:hint="cs"/>
          <w:rtl/>
        </w:rPr>
        <w:t xml:space="preserve"> שבע</w:t>
      </w:r>
      <w:r>
        <w:rPr>
          <w:rtl/>
        </w:rPr>
        <w:t xml:space="preserve"> מצוות מדעתם</w:t>
      </w:r>
      <w:r w:rsidRPr="009C33F4">
        <w:rPr>
          <w:rtl/>
        </w:rPr>
        <w:t xml:space="preserve"> </w:t>
      </w:r>
      <w:ins w:id="7" w:author=" ישראל" w:date="2002-06-15T23:59:00Z">
        <w:r w:rsidRPr="009C33F4">
          <w:rPr>
            <w:rtl/>
          </w:rPr>
          <w:t>–</w:t>
        </w:r>
      </w:ins>
      <w:r w:rsidRPr="009C33F4">
        <w:rPr>
          <w:rtl/>
        </w:rPr>
        <w:t xml:space="preserve"> </w:t>
      </w:r>
      <w:r>
        <w:rPr>
          <w:rtl/>
        </w:rPr>
        <w:t xml:space="preserve">שלא מתוך ציות למשה ולתורתו – "חכמים". ראה הל' מלכים </w:t>
      </w:r>
      <w:r>
        <w:rPr>
          <w:rFonts w:hint="cs"/>
          <w:rtl/>
        </w:rPr>
        <w:t>ח, יא</w:t>
      </w:r>
      <w:r>
        <w:rPr>
          <w:rtl/>
        </w:rPr>
        <w:t>).</w:t>
      </w:r>
    </w:p>
  </w:footnote>
  <w:footnote w:id="3">
    <w:p w:rsidR="000C3347" w:rsidRDefault="000C3347" w:rsidP="000C3347">
      <w:pPr>
        <w:pStyle w:val="a3"/>
        <w:rPr>
          <w:rtl/>
        </w:rPr>
      </w:pPr>
      <w:r>
        <w:rPr>
          <w:rtl/>
        </w:rPr>
        <w:tab/>
      </w:r>
      <w:r w:rsidRPr="0059669F">
        <w:rPr>
          <w:rtl/>
        </w:rPr>
        <w:footnoteRef/>
      </w:r>
      <w:r>
        <w:rPr>
          <w:rtl/>
        </w:rPr>
        <w:t>.</w:t>
      </w:r>
      <w:r>
        <w:rPr>
          <w:rtl/>
        </w:rPr>
        <w:tab/>
        <w:t xml:space="preserve">החכם והתם בסיפורי מעשיות גם הם שני בנים (אמנם לשני אבות), ומזכירים בהתפצלותם את יעקב ועשו. נראה כי כאשר צריך להציב שני קצוות במקום הגיוון של ארבעה, הרשע נכלל כביכול בחכם (מה שמזכיר את דרכו של </w:t>
      </w:r>
      <w:proofErr w:type="spellStart"/>
      <w:r>
        <w:rPr>
          <w:rtl/>
        </w:rPr>
        <w:t>הרש"ב</w:t>
      </w:r>
      <w:proofErr w:type="spellEnd"/>
      <w:r>
        <w:rPr>
          <w:rtl/>
        </w:rPr>
        <w:t xml:space="preserve"> לדרוש כל שנה בליל הסדר את החכם לגנאי, </w:t>
      </w:r>
      <w:proofErr w:type="spellStart"/>
      <w:r>
        <w:rPr>
          <w:rtl/>
        </w:rPr>
        <w:t>והרש"ב</w:t>
      </w:r>
      <w:proofErr w:type="spellEnd"/>
      <w:r>
        <w:rPr>
          <w:rtl/>
        </w:rPr>
        <w:t xml:space="preserve"> הרי היה חכם מחוכם, אבל שם לכתרו את התמימות, וקרא לתלמידי ישיבתו "תמימים"), והתם מתדמה </w:t>
      </w:r>
      <w:proofErr w:type="spellStart"/>
      <w:r>
        <w:rPr>
          <w:rtl/>
        </w:rPr>
        <w:t>לשאינו</w:t>
      </w:r>
      <w:proofErr w:type="spellEnd"/>
      <w:r>
        <w:rPr>
          <w:rtl/>
        </w:rPr>
        <w:t xml:space="preserve"> יודע לשאול. יוצא </w:t>
      </w:r>
      <w:ins w:id="8" w:author=" ישראל" w:date="2002-06-15T23:59:00Z">
        <w:r>
          <w:rPr>
            <w:rtl/>
          </w:rPr>
          <w:t>ש</w:t>
        </w:r>
        <w:r>
          <w:rPr>
            <w:rFonts w:hint="cs"/>
            <w:rtl/>
          </w:rPr>
          <w:t>אין כאן</w:t>
        </w:r>
      </w:ins>
      <w:r>
        <w:rPr>
          <w:rtl/>
        </w:rPr>
        <w:t xml:space="preserve"> התפלגות פשוטה בין צדיקים (יצחק ויעקב) לרשעים (ישמעאל ועשו), אלא נוצרה "מחלוקת לשם שמים". מחלוקת כזאת – עם כל ביקורתו החריפה של ר' נחמן על החכם – "סופה להתקיים". ראה גם בשיחות </w:t>
      </w:r>
      <w:proofErr w:type="spellStart"/>
      <w:r>
        <w:rPr>
          <w:rtl/>
        </w:rPr>
        <w:t>הר"ן</w:t>
      </w:r>
      <w:proofErr w:type="spellEnd"/>
      <w:r>
        <w:rPr>
          <w:rtl/>
        </w:rPr>
        <w:t xml:space="preserve"> סי' קל; גם שם מדובר על שני אחים, והבכורה שם לחכם. אמנם זה שלעומתו הוא טיפש ולא תם, אבל ראה לקמן על הקרבה שביניהם, וסוף סוף אי-אפשר להתעלם מהתפקיד הזהה שמייעד ר' נחמן לשניהם – להיות ממונה על האוצרות. ועוד צריך לעיין בדבר.</w:t>
      </w:r>
    </w:p>
  </w:footnote>
  <w:footnote w:id="4">
    <w:p w:rsidR="000C3347" w:rsidRPr="00FE0DB9" w:rsidRDefault="000C3347" w:rsidP="000C3347">
      <w:pPr>
        <w:pStyle w:val="a3"/>
        <w:rPr>
          <w:rFonts w:hint="cs"/>
          <w:rtl/>
        </w:rPr>
      </w:pPr>
      <w:r>
        <w:rPr>
          <w:rFonts w:hint="cs"/>
          <w:rtl/>
        </w:rPr>
        <w:tab/>
      </w:r>
      <w:r w:rsidRPr="00FE0DB9">
        <w:rPr>
          <w:rtl/>
        </w:rPr>
        <w:footnoteRef/>
      </w:r>
      <w:r>
        <w:rPr>
          <w:rFonts w:hint="cs"/>
          <w:rtl/>
        </w:rPr>
        <w:t>.</w:t>
      </w:r>
      <w:r>
        <w:rPr>
          <w:rFonts w:hint="cs"/>
          <w:rtl/>
        </w:rPr>
        <w:tab/>
      </w:r>
      <w:r w:rsidRPr="00FE0DB9">
        <w:rPr>
          <w:rtl/>
        </w:rPr>
        <w:t xml:space="preserve">ראה בראשית </w:t>
      </w:r>
      <w:proofErr w:type="spellStart"/>
      <w:r w:rsidRPr="00FE0DB9">
        <w:rPr>
          <w:rFonts w:hint="cs"/>
          <w:rtl/>
        </w:rPr>
        <w:t>יז</w:t>
      </w:r>
      <w:proofErr w:type="spellEnd"/>
      <w:r w:rsidRPr="00FE0DB9">
        <w:rPr>
          <w:rFonts w:hint="cs"/>
          <w:rtl/>
        </w:rPr>
        <w:t>, א-יד.</w:t>
      </w:r>
    </w:p>
  </w:footnote>
  <w:footnote w:id="5">
    <w:p w:rsidR="000C3347" w:rsidRPr="00FE0DB9" w:rsidRDefault="000C3347" w:rsidP="000C3347">
      <w:pPr>
        <w:pStyle w:val="a3"/>
        <w:rPr>
          <w:rFonts w:hint="cs"/>
          <w:rtl/>
        </w:rPr>
      </w:pPr>
      <w:r>
        <w:rPr>
          <w:rFonts w:hint="cs"/>
          <w:rtl/>
        </w:rPr>
        <w:tab/>
      </w:r>
      <w:r w:rsidRPr="00FE0DB9">
        <w:rPr>
          <w:rtl/>
        </w:rPr>
        <w:footnoteRef/>
      </w:r>
      <w:r>
        <w:rPr>
          <w:rFonts w:hint="cs"/>
          <w:rtl/>
        </w:rPr>
        <w:t>.</w:t>
      </w:r>
      <w:r>
        <w:rPr>
          <w:rFonts w:hint="cs"/>
          <w:rtl/>
        </w:rPr>
        <w:tab/>
      </w:r>
      <w:r w:rsidRPr="00FE0DB9">
        <w:rPr>
          <w:rFonts w:hint="cs"/>
          <w:rtl/>
        </w:rPr>
        <w:t xml:space="preserve">פסחים פרק י, </w:t>
      </w:r>
      <w:proofErr w:type="spellStart"/>
      <w:r w:rsidRPr="00FE0DB9">
        <w:rPr>
          <w:rFonts w:hint="cs"/>
          <w:rtl/>
        </w:rPr>
        <w:t>הל"ד</w:t>
      </w:r>
      <w:proofErr w:type="spellEnd"/>
      <w:r>
        <w:rPr>
          <w:rFonts w:hint="cs"/>
          <w:rtl/>
        </w:rPr>
        <w:t>.</w:t>
      </w:r>
    </w:p>
  </w:footnote>
  <w:footnote w:id="6">
    <w:p w:rsidR="000C3347" w:rsidRPr="00FE0DB9" w:rsidRDefault="000C3347" w:rsidP="000C3347">
      <w:pPr>
        <w:pStyle w:val="a3"/>
        <w:rPr>
          <w:rFonts w:hint="cs"/>
          <w:rtl/>
        </w:rPr>
      </w:pPr>
      <w:r>
        <w:rPr>
          <w:rFonts w:hint="cs"/>
          <w:rtl/>
        </w:rPr>
        <w:tab/>
      </w:r>
      <w:r w:rsidRPr="00FE0DB9">
        <w:rPr>
          <w:rtl/>
        </w:rPr>
        <w:footnoteRef/>
      </w:r>
      <w:r>
        <w:rPr>
          <w:rFonts w:hint="cs"/>
          <w:rtl/>
        </w:rPr>
        <w:t>.</w:t>
      </w:r>
      <w:r>
        <w:rPr>
          <w:rFonts w:hint="cs"/>
          <w:rtl/>
        </w:rPr>
        <w:tab/>
      </w:r>
      <w:r w:rsidRPr="00FE0DB9">
        <w:rPr>
          <w:rtl/>
        </w:rPr>
        <w:t xml:space="preserve">שמות </w:t>
      </w:r>
      <w:proofErr w:type="spellStart"/>
      <w:r w:rsidRPr="00FE0DB9">
        <w:rPr>
          <w:rFonts w:hint="cs"/>
          <w:rtl/>
        </w:rPr>
        <w:t>יג</w:t>
      </w:r>
      <w:proofErr w:type="spellEnd"/>
      <w:r w:rsidRPr="00FE0DB9">
        <w:rPr>
          <w:rFonts w:hint="cs"/>
          <w:rtl/>
        </w:rPr>
        <w:t>, יד.</w:t>
      </w:r>
    </w:p>
  </w:footnote>
  <w:footnote w:id="7">
    <w:p w:rsidR="000C3347" w:rsidRDefault="000C3347" w:rsidP="000C3347">
      <w:pPr>
        <w:pStyle w:val="a3"/>
        <w:rPr>
          <w:rtl/>
        </w:rPr>
      </w:pPr>
      <w:r>
        <w:rPr>
          <w:rtl/>
        </w:rPr>
        <w:tab/>
      </w:r>
      <w:r w:rsidRPr="0059669F">
        <w:rPr>
          <w:rtl/>
        </w:rPr>
        <w:footnoteRef/>
      </w:r>
      <w:r>
        <w:rPr>
          <w:rtl/>
        </w:rPr>
        <w:t>.</w:t>
      </w:r>
      <w:r w:rsidRPr="00321234">
        <w:rPr>
          <w:b/>
          <w:bCs/>
          <w:szCs w:val="24"/>
          <w:rtl/>
        </w:rPr>
        <w:tab/>
        <w:t xml:space="preserve">אהלים </w:t>
      </w:r>
      <w:r>
        <w:rPr>
          <w:rtl/>
        </w:rPr>
        <w:t xml:space="preserve">צרוף שם </w:t>
      </w:r>
      <w:r w:rsidRPr="00321234">
        <w:rPr>
          <w:b/>
          <w:bCs/>
          <w:szCs w:val="24"/>
          <w:rtl/>
        </w:rPr>
        <w:t>א-להים</w:t>
      </w:r>
      <w:r>
        <w:rPr>
          <w:rtl/>
        </w:rPr>
        <w:t xml:space="preserve">. בשם זה נאמר: "אלו ואלו דברי </w:t>
      </w:r>
      <w:r w:rsidRPr="005E77BB">
        <w:rPr>
          <w:rStyle w:val="a5"/>
          <w:rtl/>
        </w:rPr>
        <w:t>א-להים</w:t>
      </w:r>
      <w:r>
        <w:rPr>
          <w:rtl/>
        </w:rPr>
        <w:t xml:space="preserve"> חיים" (לעומת: "דבר </w:t>
      </w:r>
      <w:r w:rsidRPr="005E77BB">
        <w:rPr>
          <w:rStyle w:val="a5"/>
          <w:rtl/>
        </w:rPr>
        <w:t>הוי'</w:t>
      </w:r>
      <w:r>
        <w:rPr>
          <w:rtl/>
        </w:rPr>
        <w:t xml:space="preserve"> – זו הלכה</w:t>
      </w:r>
      <w:r>
        <w:rPr>
          <w:rFonts w:hint="cs"/>
          <w:rtl/>
        </w:rPr>
        <w:t>"</w:t>
      </w:r>
      <w:r>
        <w:rPr>
          <w:rtl/>
        </w:rPr>
        <w:t xml:space="preserve">), שהרי שם זה הוא בלשון רבים, ואף אפשר להטותו: </w:t>
      </w:r>
      <w:proofErr w:type="spellStart"/>
      <w:r>
        <w:rPr>
          <w:rtl/>
        </w:rPr>
        <w:t>אלקי</w:t>
      </w:r>
      <w:proofErr w:type="spellEnd"/>
      <w:r>
        <w:rPr>
          <w:rtl/>
        </w:rPr>
        <w:t xml:space="preserve">, </w:t>
      </w:r>
      <w:proofErr w:type="spellStart"/>
      <w:r>
        <w:rPr>
          <w:rtl/>
        </w:rPr>
        <w:t>אלקיך</w:t>
      </w:r>
      <w:proofErr w:type="spellEnd"/>
      <w:r>
        <w:rPr>
          <w:rtl/>
        </w:rPr>
        <w:t>, וכו' (עיין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Ref80395234 \h</w:instrText>
      </w:r>
      <w:r>
        <w:rPr>
          <w:rtl/>
        </w:rPr>
        <w:instrText xml:space="preserve"> </w:instrText>
      </w:r>
      <w:r>
        <w:rPr>
          <w:rtl/>
        </w:rPr>
        <w:fldChar w:fldCharType="separate"/>
      </w:r>
      <w:proofErr w:type="spellStart"/>
      <w:r>
        <w:rPr>
          <w:rtl/>
        </w:rPr>
        <w:t>עג</w:t>
      </w:r>
      <w:proofErr w:type="spellEnd"/>
      <w:r>
        <w:rPr>
          <w:rtl/>
        </w:rPr>
        <w:fldChar w:fldCharType="end"/>
      </w:r>
      <w:r>
        <w:rPr>
          <w:rFonts w:hint="cs"/>
          <w:rtl/>
        </w:rPr>
        <w:t>;</w:t>
      </w:r>
      <w:r>
        <w:rPr>
          <w:rtl/>
        </w:rPr>
        <w:t xml:space="preserve"> מפני ששם הוי' רומז להיכן שההפכים אינם הפוכים, מתגלה הוא בעולם הזה ביכולת להכריע שיש אמת אחת, מתוך ביטחה שכל הצדדים גנוזים ודחוסים בתוך אותה ההכרעה, עיין שם, ודוק).</w:t>
      </w:r>
    </w:p>
  </w:footnote>
  <w:footnote w:id="8">
    <w:p w:rsidR="000C3347" w:rsidRDefault="000C3347" w:rsidP="000C3347">
      <w:pPr>
        <w:pStyle w:val="a3"/>
        <w:rPr>
          <w:rtl/>
        </w:rPr>
      </w:pPr>
      <w:r>
        <w:rPr>
          <w:rtl/>
        </w:rPr>
        <w:tab/>
      </w:r>
      <w:r w:rsidRPr="0059669F">
        <w:rPr>
          <w:rtl/>
        </w:rPr>
        <w:footnoteRef/>
      </w:r>
      <w:r>
        <w:rPr>
          <w:rtl/>
        </w:rPr>
        <w:t>.</w:t>
      </w:r>
      <w:r w:rsidRPr="00321234">
        <w:rPr>
          <w:b/>
          <w:bCs/>
          <w:szCs w:val="24"/>
          <w:rtl/>
        </w:rPr>
        <w:tab/>
      </w:r>
      <w:r w:rsidRPr="00DF55C1">
        <w:rPr>
          <w:rFonts w:hint="cs"/>
          <w:rtl/>
        </w:rPr>
        <w:t>אבות ה, כ.</w:t>
      </w:r>
      <w:r w:rsidRPr="00321234">
        <w:rPr>
          <w:rFonts w:hint="cs"/>
          <w:b/>
          <w:bCs/>
          <w:szCs w:val="24"/>
          <w:rtl/>
        </w:rPr>
        <w:t xml:space="preserve"> </w:t>
      </w:r>
      <w:r w:rsidRPr="00321234">
        <w:rPr>
          <w:b/>
          <w:bCs/>
          <w:szCs w:val="24"/>
          <w:rtl/>
        </w:rPr>
        <w:t>יהודה</w:t>
      </w:r>
      <w:r>
        <w:rPr>
          <w:rtl/>
        </w:rPr>
        <w:t xml:space="preserve"> הוא בחינת הודאה – מידת ההוד המודה מרחוק – </w:t>
      </w:r>
      <w:proofErr w:type="spellStart"/>
      <w:r>
        <w:rPr>
          <w:rtl/>
        </w:rPr>
        <w:t>ודוקא</w:t>
      </w:r>
      <w:proofErr w:type="spellEnd"/>
      <w:r>
        <w:rPr>
          <w:rtl/>
        </w:rPr>
        <w:t xml:space="preserve"> המודה במוגבלותו יזכה ליישב את </w:t>
      </w:r>
      <w:proofErr w:type="spellStart"/>
      <w:r>
        <w:rPr>
          <w:rtl/>
        </w:rPr>
        <w:t>ה</w:t>
      </w:r>
      <w:r w:rsidRPr="00321234">
        <w:rPr>
          <w:b/>
          <w:bCs/>
          <w:szCs w:val="24"/>
          <w:rtl/>
        </w:rPr>
        <w:t>תימ</w:t>
      </w:r>
      <w:r w:rsidRPr="00321234">
        <w:rPr>
          <w:rFonts w:hint="cs"/>
          <w:b/>
          <w:bCs/>
          <w:szCs w:val="24"/>
          <w:rtl/>
        </w:rPr>
        <w:t>א</w:t>
      </w:r>
      <w:proofErr w:type="spellEnd"/>
      <w:r>
        <w:rPr>
          <w:rtl/>
        </w:rPr>
        <w:t xml:space="preserve"> </w:t>
      </w:r>
      <w:proofErr w:type="spellStart"/>
      <w:r>
        <w:rPr>
          <w:rtl/>
        </w:rPr>
        <w:t>ולישב</w:t>
      </w:r>
      <w:proofErr w:type="spellEnd"/>
      <w:r>
        <w:rPr>
          <w:rtl/>
        </w:rPr>
        <w:t xml:space="preserve"> בתוך </w:t>
      </w:r>
      <w:proofErr w:type="spellStart"/>
      <w:r>
        <w:rPr>
          <w:rtl/>
        </w:rPr>
        <w:t>התימ</w:t>
      </w:r>
      <w:r>
        <w:rPr>
          <w:rFonts w:hint="cs"/>
          <w:rtl/>
        </w:rPr>
        <w:t>א</w:t>
      </w:r>
      <w:proofErr w:type="spellEnd"/>
      <w:r>
        <w:rPr>
          <w:rtl/>
        </w:rPr>
        <w:t xml:space="preserve">. יש לומר כי </w:t>
      </w:r>
      <w:proofErr w:type="spellStart"/>
      <w:r>
        <w:rPr>
          <w:rtl/>
        </w:rPr>
        <w:t>דוקא</w:t>
      </w:r>
      <w:proofErr w:type="spellEnd"/>
      <w:r>
        <w:rPr>
          <w:rtl/>
        </w:rPr>
        <w:t xml:space="preserve"> התמים – תמימות היא פנימיות ההוד – מאמץ לו את דרכי בעלי החיים, בחינת </w:t>
      </w:r>
      <w:r>
        <w:rPr>
          <w:rFonts w:hint="cs"/>
          <w:rtl/>
        </w:rPr>
        <w:t>"</w:t>
      </w:r>
      <w:r>
        <w:rPr>
          <w:rtl/>
        </w:rPr>
        <w:t>בהמות הייתי עמך</w:t>
      </w:r>
      <w:r>
        <w:rPr>
          <w:rFonts w:hint="cs"/>
          <w:rtl/>
        </w:rPr>
        <w:t>"</w:t>
      </w:r>
      <w:r>
        <w:rPr>
          <w:rtl/>
        </w:rPr>
        <w:t>, בחינת בהמה רבה (עיין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Ref80417537 \h</w:instrText>
      </w:r>
      <w:r>
        <w:rPr>
          <w:rtl/>
        </w:rPr>
        <w:instrText xml:space="preserve"> </w:instrText>
      </w:r>
      <w:r>
        <w:rPr>
          <w:rtl/>
        </w:rPr>
        <w:fldChar w:fldCharType="separate"/>
      </w:r>
      <w:proofErr w:type="spellStart"/>
      <w:r>
        <w:rPr>
          <w:rtl/>
        </w:rPr>
        <w:t>צט</w:t>
      </w:r>
      <w:proofErr w:type="spellEnd"/>
      <w:r>
        <w:rPr>
          <w:rtl/>
        </w:rPr>
        <w:fldChar w:fldCharType="end"/>
      </w:r>
      <w:r>
        <w:rPr>
          <w:rtl/>
        </w:rPr>
        <w:t>), וסופג מהם כוחות '</w:t>
      </w:r>
      <w:proofErr w:type="spellStart"/>
      <w:r>
        <w:rPr>
          <w:rtl/>
        </w:rPr>
        <w:t>תוהיים</w:t>
      </w:r>
      <w:proofErr w:type="spellEnd"/>
      <w:r>
        <w:rPr>
          <w:rtl/>
        </w:rPr>
        <w:t>' שהרציונליות המאופקת מסתייגת מהם פן יבלעוה.</w:t>
      </w:r>
    </w:p>
    <w:p w:rsidR="000C3347" w:rsidRDefault="000C3347" w:rsidP="000C3347">
      <w:pPr>
        <w:pStyle w:val="a3"/>
        <w:rPr>
          <w:rtl/>
        </w:rPr>
      </w:pPr>
      <w:r w:rsidRPr="00321234">
        <w:rPr>
          <w:rFonts w:hint="cs"/>
          <w:b/>
          <w:bCs/>
          <w:szCs w:val="24"/>
          <w:rtl/>
        </w:rPr>
        <w:tab/>
      </w:r>
      <w:r w:rsidRPr="00321234">
        <w:rPr>
          <w:rFonts w:hint="cs"/>
          <w:b/>
          <w:bCs/>
          <w:szCs w:val="24"/>
          <w:rtl/>
        </w:rPr>
        <w:tab/>
      </w:r>
      <w:r w:rsidRPr="00321234">
        <w:rPr>
          <w:b/>
          <w:bCs/>
          <w:szCs w:val="24"/>
          <w:rtl/>
        </w:rPr>
        <w:t xml:space="preserve">יהודה בן </w:t>
      </w:r>
      <w:proofErr w:type="spellStart"/>
      <w:r w:rsidRPr="00321234">
        <w:rPr>
          <w:b/>
          <w:bCs/>
          <w:szCs w:val="24"/>
          <w:rtl/>
        </w:rPr>
        <w:t>תימה</w:t>
      </w:r>
      <w:proofErr w:type="spellEnd"/>
      <w:r>
        <w:rPr>
          <w:rtl/>
        </w:rPr>
        <w:t xml:space="preserve"> רומז ליהודה המכבי, הוא </w:t>
      </w:r>
      <w:r w:rsidRPr="00321234">
        <w:rPr>
          <w:b/>
          <w:bCs/>
          <w:szCs w:val="24"/>
          <w:rtl/>
        </w:rPr>
        <w:t>יהודה בן מתתיהו</w:t>
      </w:r>
      <w:r>
        <w:rPr>
          <w:rtl/>
        </w:rPr>
        <w:t xml:space="preserve">. "יהודה בן </w:t>
      </w:r>
      <w:proofErr w:type="spellStart"/>
      <w:r>
        <w:rPr>
          <w:rtl/>
        </w:rPr>
        <w:t>תימה</w:t>
      </w:r>
      <w:proofErr w:type="spellEnd"/>
      <w:r>
        <w:rPr>
          <w:rtl/>
        </w:rPr>
        <w:t xml:space="preserve"> אומר: הוי </w:t>
      </w:r>
      <w:r w:rsidRPr="005E77BB">
        <w:rPr>
          <w:rStyle w:val="a5"/>
          <w:rtl/>
        </w:rPr>
        <w:t>עז כנמר</w:t>
      </w:r>
      <w:r>
        <w:rPr>
          <w:rtl/>
        </w:rPr>
        <w:t xml:space="preserve">". </w:t>
      </w:r>
      <w:r>
        <w:rPr>
          <w:rFonts w:hint="cs"/>
          <w:rtl/>
        </w:rPr>
        <w:t xml:space="preserve">רש"י </w:t>
      </w:r>
      <w:r>
        <w:rPr>
          <w:rtl/>
        </w:rPr>
        <w:t xml:space="preserve">פירש כי מלכות יון נמשלה לנמר בספר דניאל </w:t>
      </w:r>
      <w:ins w:id="12" w:author=" ישראל" w:date="2002-06-15T23:59:00Z">
        <w:r>
          <w:rPr>
            <w:rFonts w:hint="cs"/>
            <w:rtl/>
          </w:rPr>
          <w:t>(</w:t>
        </w:r>
      </w:ins>
      <w:r>
        <w:rPr>
          <w:rFonts w:hint="cs"/>
          <w:rtl/>
        </w:rPr>
        <w:t>ז, ו</w:t>
      </w:r>
      <w:ins w:id="13" w:author=" ישראל" w:date="2002-06-15T23:59:00Z">
        <w:r>
          <w:rPr>
            <w:rFonts w:hint="cs"/>
            <w:rtl/>
          </w:rPr>
          <w:t xml:space="preserve">) </w:t>
        </w:r>
      </w:ins>
      <w:r>
        <w:rPr>
          <w:rtl/>
        </w:rPr>
        <w:t>מפני שגזרו גזרות מנומרות</w:t>
      </w:r>
      <w:r>
        <w:rPr>
          <w:rFonts w:hint="cs"/>
          <w:rtl/>
        </w:rPr>
        <w:t xml:space="preserve"> ומשונות זו מזו</w:t>
      </w:r>
      <w:r>
        <w:rPr>
          <w:rtl/>
        </w:rPr>
        <w:t>.</w:t>
      </w:r>
      <w:r>
        <w:rPr>
          <w:rFonts w:hint="cs"/>
          <w:rtl/>
        </w:rPr>
        <w:t xml:space="preserve"> על סמך זה הסביר</w:t>
      </w:r>
      <w:r>
        <w:rPr>
          <w:rtl/>
        </w:rPr>
        <w:t xml:space="preserve"> </w:t>
      </w:r>
      <w:proofErr w:type="spellStart"/>
      <w:r>
        <w:rPr>
          <w:rtl/>
        </w:rPr>
        <w:t>השפת</w:t>
      </w:r>
      <w:proofErr w:type="spellEnd"/>
      <w:r>
        <w:rPr>
          <w:rtl/>
        </w:rPr>
        <w:t xml:space="preserve">-אמת כי לכן בתקופה זו נפתחה תקופת הזוגות, בחינת "אלו ואלו דברי </w:t>
      </w:r>
      <w:proofErr w:type="spellStart"/>
      <w:r>
        <w:rPr>
          <w:rtl/>
        </w:rPr>
        <w:t>אלקים</w:t>
      </w:r>
      <w:proofErr w:type="spellEnd"/>
      <w:r>
        <w:rPr>
          <w:rtl/>
        </w:rPr>
        <w:t xml:space="preserve"> חיים" (עיין </w:t>
      </w:r>
      <w:ins w:id="14" w:author=" ישראל" w:date="2002-06-15T23:59:00Z">
        <w:r>
          <w:rPr>
            <w:rFonts w:hint="cs"/>
            <w:rtl/>
          </w:rPr>
          <w:t>ב</w:t>
        </w:r>
        <w:r>
          <w:rPr>
            <w:rtl/>
          </w:rPr>
          <w:t xml:space="preserve">הערה </w:t>
        </w:r>
        <w:r>
          <w:rPr>
            <w:rFonts w:hint="cs"/>
            <w:rtl/>
          </w:rPr>
          <w:t>הקודמת</w:t>
        </w:r>
      </w:ins>
      <w:r>
        <w:rPr>
          <w:rtl/>
        </w:rPr>
        <w:t xml:space="preserve">), בחינת "אחת דיבר </w:t>
      </w:r>
      <w:proofErr w:type="spellStart"/>
      <w:r>
        <w:rPr>
          <w:rtl/>
        </w:rPr>
        <w:t>אלהים</w:t>
      </w:r>
      <w:proofErr w:type="spellEnd"/>
      <w:r>
        <w:rPr>
          <w:rtl/>
        </w:rPr>
        <w:t xml:space="preserve">, שתים זו שמעתי, כי </w:t>
      </w:r>
      <w:r w:rsidRPr="005E77BB">
        <w:rPr>
          <w:rStyle w:val="a5"/>
          <w:rtl/>
        </w:rPr>
        <w:t>עז</w:t>
      </w:r>
      <w:r>
        <w:rPr>
          <w:rtl/>
        </w:rPr>
        <w:t xml:space="preserve"> </w:t>
      </w:r>
      <w:proofErr w:type="spellStart"/>
      <w:r>
        <w:rPr>
          <w:rtl/>
        </w:rPr>
        <w:t>לאלהים</w:t>
      </w:r>
      <w:proofErr w:type="spellEnd"/>
      <w:r>
        <w:rPr>
          <w:rtl/>
        </w:rPr>
        <w:t xml:space="preserve">". העוז הוא </w:t>
      </w:r>
      <w:proofErr w:type="spellStart"/>
      <w:r>
        <w:rPr>
          <w:rtl/>
        </w:rPr>
        <w:t>כח</w:t>
      </w:r>
      <w:proofErr w:type="spellEnd"/>
      <w:r>
        <w:rPr>
          <w:rtl/>
        </w:rPr>
        <w:t xml:space="preserve"> נשיאת ההפכים. </w:t>
      </w:r>
    </w:p>
  </w:footnote>
  <w:footnote w:id="9">
    <w:p w:rsidR="000C3347" w:rsidRDefault="000C3347" w:rsidP="000C3347">
      <w:pPr>
        <w:pStyle w:val="a3"/>
        <w:rPr>
          <w:rtl/>
        </w:rPr>
      </w:pPr>
      <w:r>
        <w:rPr>
          <w:rtl/>
        </w:rPr>
        <w:tab/>
      </w:r>
      <w:r w:rsidRPr="0059669F">
        <w:rPr>
          <w:rtl/>
        </w:rPr>
        <w:footnoteRef/>
      </w:r>
      <w:r>
        <w:rPr>
          <w:rtl/>
        </w:rPr>
        <w:t>.</w:t>
      </w:r>
      <w:r>
        <w:rPr>
          <w:rtl/>
        </w:rPr>
        <w:tab/>
        <w:t xml:space="preserve">לפי דרכנו שחריף היינו מעמיק, ותם הוא זה שנמנע מלהעמיק ונותר בפשטותו, יובן כיצד הצליח יעקב אחר-כך לרמות. 'פוטנציאל' היה, אלא שנמנע </w:t>
      </w:r>
      <w:proofErr w:type="spellStart"/>
      <w:r>
        <w:rPr>
          <w:rtl/>
        </w:rPr>
        <w:t>מלפתחו</w:t>
      </w:r>
      <w:proofErr w:type="spellEnd"/>
      <w:r>
        <w:rPr>
          <w:rtl/>
        </w:rPr>
        <w:t xml:space="preserve"> </w:t>
      </w:r>
      <w:proofErr w:type="spellStart"/>
      <w:r>
        <w:rPr>
          <w:rtl/>
        </w:rPr>
        <w:t>ומלהפתח</w:t>
      </w:r>
      <w:proofErr w:type="spellEnd"/>
      <w:r>
        <w:rPr>
          <w:rtl/>
        </w:rPr>
        <w:t xml:space="preserve"> אליו.</w:t>
      </w:r>
    </w:p>
  </w:footnote>
  <w:footnote w:id="10">
    <w:p w:rsidR="000C3347" w:rsidRDefault="000C3347" w:rsidP="000C3347">
      <w:pPr>
        <w:pStyle w:val="a3"/>
        <w:rPr>
          <w:rFonts w:hint="cs"/>
        </w:rPr>
      </w:pPr>
      <w:r>
        <w:rPr>
          <w:rtl/>
        </w:rPr>
        <w:tab/>
      </w:r>
      <w:r w:rsidRPr="00FE0DB9">
        <w:rPr>
          <w:rtl/>
        </w:rPr>
        <w:footnoteRef/>
      </w:r>
      <w:r>
        <w:rPr>
          <w:rtl/>
        </w:rPr>
        <w:t>.</w:t>
      </w:r>
      <w:r>
        <w:rPr>
          <w:rtl/>
        </w:rPr>
        <w:tab/>
        <w:t xml:space="preserve">עיין </w:t>
      </w:r>
      <w:proofErr w:type="spellStart"/>
      <w:r>
        <w:rPr>
          <w:rFonts w:hint="cs"/>
          <w:rtl/>
        </w:rPr>
        <w:t>בר"ר</w:t>
      </w:r>
      <w:proofErr w:type="spellEnd"/>
      <w:r>
        <w:rPr>
          <w:rFonts w:hint="cs"/>
          <w:rtl/>
        </w:rPr>
        <w:t xml:space="preserve"> סה.</w:t>
      </w:r>
    </w:p>
  </w:footnote>
  <w:footnote w:id="11">
    <w:p w:rsidR="000C3347" w:rsidRDefault="000C3347" w:rsidP="000C3347">
      <w:pPr>
        <w:pStyle w:val="a3"/>
        <w:rPr>
          <w:rtl/>
        </w:rPr>
      </w:pPr>
      <w:r>
        <w:rPr>
          <w:rtl/>
        </w:rPr>
        <w:tab/>
      </w:r>
      <w:r w:rsidRPr="0059669F">
        <w:rPr>
          <w:rtl/>
        </w:rPr>
        <w:footnoteRef/>
      </w:r>
      <w:r>
        <w:rPr>
          <w:rtl/>
        </w:rPr>
        <w:t>.</w:t>
      </w:r>
      <w:r>
        <w:rPr>
          <w:rtl/>
        </w:rPr>
        <w:tab/>
        <w:t>אפשר לדרוש כי יש לאדם להשפיל עצמו, ולהזכיר לעצמו "</w:t>
      </w:r>
      <w:proofErr w:type="spellStart"/>
      <w:r>
        <w:rPr>
          <w:rtl/>
        </w:rPr>
        <w:t>שתקות</w:t>
      </w:r>
      <w:proofErr w:type="spellEnd"/>
      <w:r>
        <w:rPr>
          <w:rtl/>
        </w:rPr>
        <w:t xml:space="preserve"> אנוש רימה" (אבות </w:t>
      </w:r>
      <w:r>
        <w:rPr>
          <w:rFonts w:hint="cs"/>
          <w:rtl/>
        </w:rPr>
        <w:t>ד, ד</w:t>
      </w:r>
      <w:r>
        <w:rPr>
          <w:rtl/>
        </w:rPr>
        <w:t xml:space="preserve">), כדי שיפסיק לקוות כי לעולם יצליח לרמות את עצמו, בחינת </w:t>
      </w:r>
      <w:proofErr w:type="spellStart"/>
      <w:r w:rsidRPr="005E77BB">
        <w:rPr>
          <w:rStyle w:val="a5"/>
          <w:rtl/>
        </w:rPr>
        <w:t>תקות</w:t>
      </w:r>
      <w:proofErr w:type="spellEnd"/>
      <w:r w:rsidRPr="005E77BB">
        <w:rPr>
          <w:rStyle w:val="a5"/>
          <w:rtl/>
        </w:rPr>
        <w:t xml:space="preserve"> אנוש – רימה</w:t>
      </w:r>
      <w:r>
        <w:rPr>
          <w:rtl/>
        </w:rPr>
        <w:t xml:space="preserve"> (את עצמו). ת</w:t>
      </w:r>
      <w:r w:rsidRPr="00321234">
        <w:rPr>
          <w:b/>
          <w:bCs/>
          <w:szCs w:val="24"/>
          <w:rtl/>
        </w:rPr>
        <w:t>קו</w:t>
      </w:r>
      <w:r>
        <w:rPr>
          <w:rtl/>
        </w:rPr>
        <w:t xml:space="preserve">ה היינו </w:t>
      </w:r>
      <w:r w:rsidRPr="00321234">
        <w:rPr>
          <w:b/>
          <w:bCs/>
          <w:szCs w:val="24"/>
          <w:rtl/>
        </w:rPr>
        <w:t xml:space="preserve">קו </w:t>
      </w:r>
      <w:r>
        <w:rPr>
          <w:rtl/>
        </w:rPr>
        <w:t>ה-</w:t>
      </w:r>
      <w:r w:rsidRPr="00321234">
        <w:rPr>
          <w:b/>
          <w:bCs/>
          <w:szCs w:val="24"/>
          <w:rtl/>
        </w:rPr>
        <w:t>ו</w:t>
      </w:r>
      <w:r>
        <w:rPr>
          <w:rtl/>
        </w:rPr>
        <w:t xml:space="preserve"> שכנגד הלב, עיין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Ref80418068 \h</w:instrText>
      </w:r>
      <w:r>
        <w:rPr>
          <w:rtl/>
        </w:rPr>
        <w:instrText xml:space="preserve"> </w:instrText>
      </w:r>
      <w:r>
        <w:rPr>
          <w:rtl/>
        </w:rPr>
        <w:fldChar w:fldCharType="separate"/>
      </w:r>
      <w:proofErr w:type="spellStart"/>
      <w:r>
        <w:rPr>
          <w:rtl/>
        </w:rPr>
        <w:t>קכב</w:t>
      </w:r>
      <w:proofErr w:type="spellEnd"/>
      <w:r>
        <w:rPr>
          <w:rtl/>
        </w:rPr>
        <w:fldChar w:fldCharType="end"/>
      </w:r>
      <w:r>
        <w:rPr>
          <w:rtl/>
        </w:rPr>
        <w:t>.</w:t>
      </w:r>
    </w:p>
  </w:footnote>
  <w:footnote w:id="12">
    <w:p w:rsidR="000C3347" w:rsidRDefault="000C3347" w:rsidP="000C3347">
      <w:pPr>
        <w:pStyle w:val="a3"/>
        <w:rPr>
          <w:rFonts w:hint="cs"/>
          <w:rtl/>
        </w:rPr>
      </w:pPr>
      <w:r>
        <w:rPr>
          <w:rtl/>
        </w:rPr>
        <w:tab/>
      </w:r>
      <w:r w:rsidRPr="0059669F">
        <w:rPr>
          <w:rtl/>
        </w:rPr>
        <w:footnoteRef/>
      </w:r>
      <w:r>
        <w:rPr>
          <w:rtl/>
        </w:rPr>
        <w:t>.</w:t>
      </w:r>
      <w:r>
        <w:rPr>
          <w:rtl/>
        </w:rPr>
        <w:tab/>
      </w:r>
      <w:r>
        <w:rPr>
          <w:rFonts w:hint="cs"/>
          <w:rtl/>
        </w:rPr>
        <w:t>עיין ע"ז ג, א.</w:t>
      </w:r>
    </w:p>
  </w:footnote>
  <w:footnote w:id="13">
    <w:p w:rsidR="000C3347" w:rsidRDefault="000C3347" w:rsidP="000C3347">
      <w:pPr>
        <w:pStyle w:val="a3"/>
        <w:rPr>
          <w:rFonts w:hint="cs"/>
          <w:rtl/>
        </w:rPr>
      </w:pPr>
      <w:r>
        <w:rPr>
          <w:rtl/>
        </w:rPr>
        <w:tab/>
      </w:r>
      <w:r w:rsidRPr="0059669F">
        <w:rPr>
          <w:rtl/>
        </w:rPr>
        <w:footnoteRef/>
      </w:r>
      <w:r>
        <w:rPr>
          <w:rtl/>
        </w:rPr>
        <w:t>.</w:t>
      </w:r>
      <w:r>
        <w:rPr>
          <w:rtl/>
        </w:rPr>
        <w:tab/>
      </w:r>
      <w:r>
        <w:rPr>
          <w:rFonts w:hint="cs"/>
          <w:rtl/>
        </w:rPr>
        <w:t xml:space="preserve">סמוך להערה </w:t>
      </w:r>
      <w:r>
        <w:rPr>
          <w:rtl/>
        </w:rPr>
        <w:fldChar w:fldCharType="begin"/>
      </w:r>
      <w:r>
        <w:rPr>
          <w:rtl/>
        </w:rPr>
        <w:instrText xml:space="preserve"> </w:instrText>
      </w:r>
      <w:r>
        <w:instrText>NOTEREF</w:instrText>
      </w:r>
      <w:r>
        <w:rPr>
          <w:rtl/>
        </w:rPr>
        <w:instrText xml:space="preserve"> _</w:instrText>
      </w:r>
      <w:r>
        <w:instrText>Ref80418394 \h</w:instrText>
      </w:r>
      <w:r>
        <w:rPr>
          <w:rtl/>
        </w:rPr>
        <w:instrText xml:space="preserve"> </w:instrText>
      </w:r>
      <w:r>
        <w:rPr>
          <w:rtl/>
        </w:rPr>
        <w:fldChar w:fldCharType="separate"/>
      </w:r>
      <w:proofErr w:type="spellStart"/>
      <w:r>
        <w:rPr>
          <w:rtl/>
        </w:rPr>
        <w:t>קלז</w:t>
      </w:r>
      <w:proofErr w:type="spellEnd"/>
      <w:r>
        <w:rPr>
          <w:rtl/>
        </w:rPr>
        <w:fldChar w:fldCharType="end"/>
      </w:r>
      <w:r>
        <w:rPr>
          <w:rFonts w:hint="cs"/>
          <w:rtl/>
        </w:rPr>
        <w:t>.</w:t>
      </w:r>
    </w:p>
  </w:footnote>
  <w:footnote w:id="14">
    <w:p w:rsidR="000C3347" w:rsidRDefault="000C3347" w:rsidP="000C3347">
      <w:pPr>
        <w:pStyle w:val="a3"/>
        <w:rPr>
          <w:rFonts w:hint="cs"/>
          <w:rtl/>
        </w:rPr>
      </w:pPr>
      <w:r>
        <w:rPr>
          <w:rtl/>
        </w:rPr>
        <w:tab/>
      </w:r>
      <w:r w:rsidRPr="00FE0DB9">
        <w:rPr>
          <w:rtl/>
        </w:rPr>
        <w:footnoteRef/>
      </w:r>
      <w:r>
        <w:rPr>
          <w:rtl/>
        </w:rPr>
        <w:t>.</w:t>
      </w:r>
      <w:r>
        <w:rPr>
          <w:rtl/>
        </w:rPr>
        <w:tab/>
      </w:r>
      <w:ins w:id="25" w:author=" ישראל" w:date="2002-06-15T23:59:00Z">
        <w:r>
          <w:rPr>
            <w:rFonts w:hint="cs"/>
            <w:rtl/>
          </w:rPr>
          <w:t>משלי</w:t>
        </w:r>
      </w:ins>
      <w:r>
        <w:rPr>
          <w:rtl/>
        </w:rPr>
        <w:t xml:space="preserve"> </w:t>
      </w:r>
      <w:r>
        <w:rPr>
          <w:rFonts w:hint="cs"/>
          <w:rtl/>
        </w:rPr>
        <w:t xml:space="preserve">ה, </w:t>
      </w:r>
      <w:proofErr w:type="spellStart"/>
      <w:r>
        <w:rPr>
          <w:rFonts w:hint="cs"/>
          <w:rtl/>
        </w:rPr>
        <w:t>טז</w:t>
      </w:r>
      <w:proofErr w:type="spellEnd"/>
      <w:r>
        <w:rPr>
          <w:rtl/>
        </w:rPr>
        <w:t>, עיין שם</w:t>
      </w:r>
      <w:r>
        <w:rPr>
          <w:rFonts w:hint="cs"/>
          <w:rtl/>
        </w:rPr>
        <w:t>.</w:t>
      </w:r>
    </w:p>
  </w:footnote>
  <w:footnote w:id="15">
    <w:p w:rsidR="000C3347" w:rsidRDefault="000C3347" w:rsidP="000C3347">
      <w:pPr>
        <w:pStyle w:val="a3"/>
        <w:rPr>
          <w:rtl/>
        </w:rPr>
      </w:pPr>
      <w:r>
        <w:rPr>
          <w:rtl/>
        </w:rPr>
        <w:tab/>
      </w:r>
      <w:r w:rsidRPr="0059669F">
        <w:rPr>
          <w:rtl/>
        </w:rPr>
        <w:footnoteRef/>
      </w:r>
      <w:r>
        <w:rPr>
          <w:rtl/>
        </w:rPr>
        <w:t>.</w:t>
      </w:r>
      <w:r>
        <w:rPr>
          <w:rtl/>
        </w:rPr>
        <w:tab/>
        <w:t xml:space="preserve">ונפרט ב'אותיות קצרות' את סדר ה'חותם המתהפך' שפה: בעצם, תמימותו של נח (אשר היא התמימות הראשונה בתורה, ו"הכל הולך אחר הפתיחה") היא הציר של ה'חותם המתהפך', והגשר בין הכוחות הנעלמים והכוחות הגלויים בנפש, כאשר מה שבגלוי </w:t>
      </w:r>
      <w:ins w:id="26" w:author="ישראל אריאל" w:date="2004-06-06T19:08:00Z">
        <w:r>
          <w:rPr>
            <w:rFonts w:hint="cs"/>
            <w:rtl/>
          </w:rPr>
          <w:t xml:space="preserve">הוא </w:t>
        </w:r>
      </w:ins>
      <w:r>
        <w:rPr>
          <w:rtl/>
        </w:rPr>
        <w:t>נמוך יותר – בשרשו הנעלם</w:t>
      </w:r>
      <w:ins w:id="27" w:author="ישראל אריאל" w:date="2004-06-06T19:08:00Z">
        <w:r>
          <w:rPr>
            <w:rFonts w:hint="cs"/>
            <w:rtl/>
          </w:rPr>
          <w:t xml:space="preserve"> הוא</w:t>
        </w:r>
      </w:ins>
      <w:r>
        <w:rPr>
          <w:rtl/>
        </w:rPr>
        <w:t xml:space="preserve"> גבוה יותר. כתוב כי נח הוא יסוד אבא, הבא אל התיבה – יסוד </w:t>
      </w:r>
      <w:proofErr w:type="spellStart"/>
      <w:r>
        <w:rPr>
          <w:rtl/>
        </w:rPr>
        <w:t>אמא</w:t>
      </w:r>
      <w:proofErr w:type="spellEnd"/>
      <w:r>
        <w:rPr>
          <w:rtl/>
        </w:rPr>
        <w:t xml:space="preserve">. אבא הוא פרצוף החכמה, לכן מיקמנו את בחינת נח מעל בחינות אברהם, יעקב, יעקב, שכנגד בינה, מידות ומלכות. יסוד אבא נעלם בתוך יסוד </w:t>
      </w:r>
      <w:proofErr w:type="spellStart"/>
      <w:r>
        <w:rPr>
          <w:rtl/>
        </w:rPr>
        <w:t>אמא</w:t>
      </w:r>
      <w:proofErr w:type="spellEnd"/>
      <w:r>
        <w:rPr>
          <w:rtl/>
        </w:rPr>
        <w:t xml:space="preserve">, ומכוון הוא כנגד הנתיב </w:t>
      </w:r>
      <w:proofErr w:type="spellStart"/>
      <w:r>
        <w:rPr>
          <w:rtl/>
        </w:rPr>
        <w:t>הל"ב</w:t>
      </w:r>
      <w:proofErr w:type="spellEnd"/>
      <w:r>
        <w:rPr>
          <w:rtl/>
        </w:rPr>
        <w:t xml:space="preserve"> ב</w:t>
      </w:r>
      <w:r w:rsidRPr="00321234">
        <w:rPr>
          <w:b/>
          <w:bCs/>
          <w:szCs w:val="24"/>
          <w:rtl/>
        </w:rPr>
        <w:t>נ</w:t>
      </w:r>
      <w:r>
        <w:rPr>
          <w:rtl/>
        </w:rPr>
        <w:t xml:space="preserve">תיבות </w:t>
      </w:r>
      <w:r w:rsidRPr="00321234">
        <w:rPr>
          <w:b/>
          <w:bCs/>
          <w:szCs w:val="24"/>
          <w:rtl/>
        </w:rPr>
        <w:t>ח</w:t>
      </w:r>
      <w:r>
        <w:rPr>
          <w:rtl/>
        </w:rPr>
        <w:t xml:space="preserve">כמה, זהו "נתיב לא ידעו עיט". כלומר, זו יכולת התעלומה לחדור ולהשפיע בתוך </w:t>
      </w:r>
      <w:proofErr w:type="spellStart"/>
      <w:r>
        <w:rPr>
          <w:rtl/>
        </w:rPr>
        <w:t>כשרונות</w:t>
      </w:r>
      <w:proofErr w:type="spellEnd"/>
      <w:r>
        <w:rPr>
          <w:rtl/>
        </w:rPr>
        <w:t xml:space="preserve"> ההתבוננות.</w:t>
      </w:r>
    </w:p>
    <w:p w:rsidR="000C3347" w:rsidRDefault="000C3347" w:rsidP="000C3347">
      <w:pPr>
        <w:pStyle w:val="a3"/>
        <w:rPr>
          <w:rFonts w:hint="cs"/>
          <w:rtl/>
        </w:rPr>
      </w:pPr>
      <w:r>
        <w:rPr>
          <w:rFonts w:hint="cs"/>
          <w:rtl/>
        </w:rPr>
        <w:tab/>
      </w:r>
      <w:r>
        <w:rPr>
          <w:rFonts w:hint="cs"/>
          <w:rtl/>
        </w:rPr>
        <w:tab/>
      </w:r>
      <w:r>
        <w:rPr>
          <w:rtl/>
        </w:rPr>
        <w:t xml:space="preserve">שרשו של יסוד אבא בפרצופי הכתר הוא במוחא </w:t>
      </w:r>
      <w:proofErr w:type="spellStart"/>
      <w:r>
        <w:rPr>
          <w:rtl/>
        </w:rPr>
        <w:t>סתימאה</w:t>
      </w:r>
      <w:proofErr w:type="spellEnd"/>
      <w:r>
        <w:rPr>
          <w:rtl/>
        </w:rPr>
        <w:t>, בכוח המשכיל, זהו החלק ה'כמעט גלוי' שבכתר, הצד בו הכתר נתפס כמי שיש לו זיקה להשגות, באשר ממנו הן נובעות</w:t>
      </w:r>
      <w:ins w:id="28" w:author=" ישראל" w:date="2002-06-15T23:59:00Z">
        <w:r>
          <w:rPr>
            <w:rFonts w:hint="cs"/>
            <w:rtl/>
          </w:rPr>
          <w:t xml:space="preserve">, </w:t>
        </w:r>
        <w:proofErr w:type="spellStart"/>
        <w:r>
          <w:rPr>
            <w:rFonts w:hint="cs"/>
            <w:rtl/>
          </w:rPr>
          <w:t>ומכחו</w:t>
        </w:r>
        <w:proofErr w:type="spellEnd"/>
        <w:r>
          <w:rPr>
            <w:rFonts w:hint="cs"/>
            <w:rtl/>
          </w:rPr>
          <w:t xml:space="preserve"> הן נודעות כעצמיות (כביכול, באמת, מאז ומעולם ידעתי את אשר נודע לי </w:t>
        </w:r>
        <w:proofErr w:type="spellStart"/>
        <w:r>
          <w:rPr>
            <w:rFonts w:hint="cs"/>
            <w:rtl/>
          </w:rPr>
          <w:t>עכשו</w:t>
        </w:r>
        <w:proofErr w:type="spellEnd"/>
        <w:r>
          <w:rPr>
            <w:rFonts w:hint="cs"/>
            <w:rtl/>
          </w:rPr>
          <w:t xml:space="preserve"> מפורש ומנוסח)</w:t>
        </w:r>
        <w:r w:rsidRPr="009C33F4">
          <w:rPr>
            <w:rtl/>
          </w:rPr>
          <w:t>.</w:t>
        </w:r>
      </w:ins>
      <w:r>
        <w:rPr>
          <w:rtl/>
        </w:rPr>
        <w:t xml:space="preserve"> למעלה </w:t>
      </w:r>
      <w:proofErr w:type="spellStart"/>
      <w:r>
        <w:rPr>
          <w:rtl/>
        </w:rPr>
        <w:t>ממוחא</w:t>
      </w:r>
      <w:proofErr w:type="spellEnd"/>
      <w:r>
        <w:rPr>
          <w:rtl/>
        </w:rPr>
        <w:t xml:space="preserve"> </w:t>
      </w:r>
      <w:proofErr w:type="spellStart"/>
      <w:r>
        <w:rPr>
          <w:rtl/>
        </w:rPr>
        <w:t>סתימאה</w:t>
      </w:r>
      <w:proofErr w:type="spellEnd"/>
      <w:r>
        <w:rPr>
          <w:rtl/>
        </w:rPr>
        <w:t xml:space="preserve"> – </w:t>
      </w:r>
      <w:proofErr w:type="spellStart"/>
      <w:r>
        <w:rPr>
          <w:rtl/>
        </w:rPr>
        <w:t>הגלגלתא</w:t>
      </w:r>
      <w:proofErr w:type="spellEnd"/>
      <w:r>
        <w:rPr>
          <w:rtl/>
        </w:rPr>
        <w:t xml:space="preserve">, משם השפע של "חסד לאברהם"; הגעגועים שמלמטה הם ההשתקפות של נביעת החסד מלמעלה. למעלה מזה: </w:t>
      </w:r>
      <w:proofErr w:type="spellStart"/>
      <w:r>
        <w:rPr>
          <w:rtl/>
        </w:rPr>
        <w:t>אוירא</w:t>
      </w:r>
      <w:proofErr w:type="spellEnd"/>
      <w:r>
        <w:rPr>
          <w:rtl/>
        </w:rPr>
        <w:t xml:space="preserve">, שם שורה הדעת </w:t>
      </w:r>
      <w:proofErr w:type="spellStart"/>
      <w:r>
        <w:rPr>
          <w:rtl/>
        </w:rPr>
        <w:t>דרדל"א</w:t>
      </w:r>
      <w:proofErr w:type="spellEnd"/>
      <w:r>
        <w:rPr>
          <w:rtl/>
        </w:rPr>
        <w:t xml:space="preserve">, כנגד יעקב והתקשרותו דרך הייסורים. הייסורים נעשים לו כמין חבל דרכו מתקשר הוא לה'. זוהי דעת חשוכה, ידיעה שיודעים רק מבפנים; מקורה בידיעה שלא ירדה </w:t>
      </w:r>
      <w:ins w:id="29" w:author="ישראל אריאל" w:date="2004-06-06T19:10:00Z">
        <w:r>
          <w:rPr>
            <w:rFonts w:hint="cs"/>
            <w:rtl/>
          </w:rPr>
          <w:t>לשכנע</w:t>
        </w:r>
      </w:ins>
      <w:ins w:id="30" w:author="ישראל אריאל" w:date="2004-06-06T19:11:00Z">
        <w:r>
          <w:rPr>
            <w:rFonts w:hint="cs"/>
            <w:rtl/>
          </w:rPr>
          <w:t xml:space="preserve"> את</w:t>
        </w:r>
      </w:ins>
      <w:del w:id="31" w:author="ישראל אריאל" w:date="2004-06-06T19:11:00Z">
        <w:r>
          <w:rPr>
            <w:rtl/>
          </w:rPr>
          <w:delText>להסביר עצמה ל</w:delText>
        </w:r>
      </w:del>
      <w:ins w:id="32" w:author="ישראל אריאל" w:date="2004-06-06T19:11:00Z">
        <w:r>
          <w:rPr>
            <w:rFonts w:hint="cs"/>
            <w:rtl/>
          </w:rPr>
          <w:t xml:space="preserve"> ה</w:t>
        </w:r>
      </w:ins>
      <w:r>
        <w:rPr>
          <w:rtl/>
        </w:rPr>
        <w:t xml:space="preserve">זולת. למעלה מן </w:t>
      </w:r>
      <w:proofErr w:type="spellStart"/>
      <w:r>
        <w:rPr>
          <w:rtl/>
        </w:rPr>
        <w:t>הכל</w:t>
      </w:r>
      <w:proofErr w:type="spellEnd"/>
      <w:r>
        <w:rPr>
          <w:rtl/>
        </w:rPr>
        <w:t xml:space="preserve"> הוא </w:t>
      </w:r>
      <w:proofErr w:type="spellStart"/>
      <w:r>
        <w:rPr>
          <w:rtl/>
        </w:rPr>
        <w:t>הרדל"א</w:t>
      </w:r>
      <w:proofErr w:type="spellEnd"/>
      <w:r>
        <w:rPr>
          <w:rtl/>
        </w:rPr>
        <w:t xml:space="preserve"> בעצמו, תכלית הידיעה – שלא נדע. במדרגה זו, כמו בסיפורים על רבי </w:t>
      </w:r>
      <w:proofErr w:type="spellStart"/>
      <w:r>
        <w:rPr>
          <w:rtl/>
        </w:rPr>
        <w:t>זושא</w:t>
      </w:r>
      <w:proofErr w:type="spellEnd"/>
      <w:r>
        <w:rPr>
          <w:rtl/>
        </w:rPr>
        <w:t>, כביכול אין דעת לחוש בייסורים, ודבקים במידת ההשתוות, בחינת "</w:t>
      </w:r>
      <w:proofErr w:type="spellStart"/>
      <w:r>
        <w:rPr>
          <w:rtl/>
        </w:rPr>
        <w:t>שויתי</w:t>
      </w:r>
      <w:proofErr w:type="spellEnd"/>
      <w:r>
        <w:rPr>
          <w:rtl/>
        </w:rPr>
        <w:t xml:space="preserve"> הוי' לנגדי תמיד".</w:t>
      </w:r>
    </w:p>
    <w:p w:rsidR="000C3347" w:rsidRDefault="000C3347" w:rsidP="000C3347">
      <w:pPr>
        <w:pStyle w:val="a3"/>
        <w:rPr>
          <w:rFonts w:hint="cs"/>
          <w:rtl/>
        </w:rPr>
      </w:pPr>
      <w:r>
        <w:rPr>
          <w:rFonts w:hint="cs"/>
          <w:rtl/>
        </w:rPr>
        <w:tab/>
      </w:r>
      <w:r>
        <w:rPr>
          <w:rFonts w:hint="cs"/>
          <w:rtl/>
        </w:rPr>
        <w:tab/>
        <w:t xml:space="preserve">על מדרגה זו אפשר לדרוש: "שופריה </w:t>
      </w:r>
      <w:proofErr w:type="spellStart"/>
      <w:r>
        <w:rPr>
          <w:rFonts w:hint="cs"/>
          <w:rtl/>
        </w:rPr>
        <w:t>דיעקב</w:t>
      </w:r>
      <w:proofErr w:type="spellEnd"/>
      <w:r>
        <w:rPr>
          <w:rFonts w:hint="cs"/>
          <w:rtl/>
        </w:rPr>
        <w:t xml:space="preserve"> אבינו מעין שופריה </w:t>
      </w:r>
      <w:proofErr w:type="spellStart"/>
      <w:r>
        <w:rPr>
          <w:rFonts w:hint="cs"/>
          <w:rtl/>
        </w:rPr>
        <w:t>דאדם</w:t>
      </w:r>
      <w:proofErr w:type="spellEnd"/>
      <w:r>
        <w:rPr>
          <w:rFonts w:hint="cs"/>
          <w:rtl/>
        </w:rPr>
        <w:t xml:space="preserve"> הראשון" (ב"ב נח, א) – "אשר עשה </w:t>
      </w:r>
      <w:proofErr w:type="spellStart"/>
      <w:r>
        <w:rPr>
          <w:rFonts w:hint="cs"/>
          <w:rtl/>
        </w:rPr>
        <w:t>האלהים</w:t>
      </w:r>
      <w:proofErr w:type="spellEnd"/>
      <w:r>
        <w:rPr>
          <w:rFonts w:hint="cs"/>
          <w:rtl/>
        </w:rPr>
        <w:t xml:space="preserve"> את האדם ישר". ואמנם באדם הראשון עצמו כבר כלול </w:t>
      </w:r>
      <w:proofErr w:type="spellStart"/>
      <w:r>
        <w:rPr>
          <w:rFonts w:hint="cs"/>
          <w:rtl/>
        </w:rPr>
        <w:t>הכל</w:t>
      </w:r>
      <w:proofErr w:type="spellEnd"/>
      <w:r>
        <w:rPr>
          <w:rFonts w:hint="cs"/>
          <w:rtl/>
        </w:rPr>
        <w:t xml:space="preserve">, כרמז הידוע של </w:t>
      </w:r>
      <w:proofErr w:type="spellStart"/>
      <w:r>
        <w:rPr>
          <w:rFonts w:hint="cs"/>
          <w:rtl/>
        </w:rPr>
        <w:t>ראב"ע</w:t>
      </w:r>
      <w:proofErr w:type="spellEnd"/>
      <w:r>
        <w:rPr>
          <w:rFonts w:hint="cs"/>
          <w:rtl/>
        </w:rPr>
        <w:t xml:space="preserve"> שבאדם כלולים אדם חוה ו</w:t>
      </w:r>
      <w:ins w:id="33" w:author="ישראל אריאל" w:date="2004-06-06T19:12:00Z">
        <w:r>
          <w:rPr>
            <w:rFonts w:hint="cs"/>
            <w:rtl/>
          </w:rPr>
          <w:t>נחש</w:t>
        </w:r>
      </w:ins>
      <w:del w:id="34" w:author="ישראל אריאל" w:date="2004-06-06T19:12:00Z">
        <w:r>
          <w:rPr>
            <w:rFonts w:hint="cs"/>
            <w:rtl/>
          </w:rPr>
          <w:delText>משיח</w:delText>
        </w:r>
      </w:del>
      <w:r>
        <w:rPr>
          <w:rFonts w:hint="cs"/>
          <w:rtl/>
        </w:rPr>
        <w:t>. נח הוא אדם שבאדם, השכל, כדר</w:t>
      </w:r>
      <w:ins w:id="35" w:author="ישראל אריאל" w:date="2004-06-06T19:13:00Z">
        <w:r>
          <w:rPr>
            <w:rFonts w:hint="cs"/>
            <w:rtl/>
          </w:rPr>
          <w:t xml:space="preserve">ך </w:t>
        </w:r>
      </w:ins>
      <w:ins w:id="36" w:author="ישראל אריאל" w:date="2004-06-06T19:14:00Z">
        <w:r>
          <w:rPr>
            <w:rFonts w:hint="cs"/>
            <w:rtl/>
          </w:rPr>
          <w:t>הקרובה</w:t>
        </w:r>
      </w:ins>
      <w:del w:id="37" w:author="ישראל אריאל" w:date="2004-06-06T19:14:00Z">
        <w:r>
          <w:rPr>
            <w:rFonts w:hint="cs"/>
            <w:rtl/>
          </w:rPr>
          <w:delText>כו ש</w:delText>
        </w:r>
      </w:del>
      <w:ins w:id="38" w:author="ישראל אריאל" w:date="2004-06-06T19:14:00Z">
        <w:r>
          <w:rPr>
            <w:rFonts w:hint="cs"/>
            <w:rtl/>
          </w:rPr>
          <w:t xml:space="preserve"> </w:t>
        </w:r>
      </w:ins>
      <w:r>
        <w:rPr>
          <w:rFonts w:hint="cs"/>
          <w:rtl/>
        </w:rPr>
        <w:t>ל</w:t>
      </w:r>
      <w:del w:id="39" w:author="ישראל אריאל" w:date="2004-06-06T19:14:00Z">
        <w:r>
          <w:rPr>
            <w:rFonts w:hint="cs"/>
            <w:rtl/>
          </w:rPr>
          <w:delText xml:space="preserve"> ה</w:delText>
        </w:r>
      </w:del>
      <w:r>
        <w:rPr>
          <w:rFonts w:hint="cs"/>
          <w:rtl/>
        </w:rPr>
        <w:t xml:space="preserve">רמב"ם; חוה היא לבו של האדם, </w:t>
      </w:r>
      <w:ins w:id="40" w:author="ישראל אריאל" w:date="2004-06-06T19:15:00Z">
        <w:r>
          <w:rPr>
            <w:rFonts w:hint="cs"/>
            <w:rtl/>
          </w:rPr>
          <w:t>ויש בה שרש לאברהם</w:t>
        </w:r>
      </w:ins>
      <w:ins w:id="41" w:author="ישראל אריאל" w:date="2004-06-06T19:16:00Z">
        <w:r>
          <w:rPr>
            <w:rFonts w:hint="cs"/>
            <w:rtl/>
          </w:rPr>
          <w:t xml:space="preserve"> (שהופיע לאחר </w:t>
        </w:r>
        <w:r w:rsidRPr="00321234">
          <w:rPr>
            <w:rFonts w:hint="cs"/>
            <w:b/>
            <w:bCs/>
            <w:szCs w:val="24"/>
            <w:rtl/>
          </w:rPr>
          <w:t>חוה</w:t>
        </w:r>
        <w:r>
          <w:rPr>
            <w:rFonts w:hint="cs"/>
            <w:rtl/>
          </w:rPr>
          <w:t xml:space="preserve"> דורות</w:t>
        </w:r>
      </w:ins>
      <w:ins w:id="42" w:author="ישראל אריאל" w:date="2004-06-06T19:17:00Z">
        <w:r>
          <w:rPr>
            <w:rFonts w:hint="cs"/>
            <w:rtl/>
          </w:rPr>
          <w:t>, והציב את חידושו על גביה</w:t>
        </w:r>
      </w:ins>
      <w:ins w:id="43" w:author="ישראל אריאל" w:date="2004-06-06T19:18:00Z">
        <w:r>
          <w:rPr>
            <w:rFonts w:hint="cs"/>
            <w:rtl/>
          </w:rPr>
          <w:t>ם)</w:t>
        </w:r>
      </w:ins>
      <w:ins w:id="44" w:author="ישראל אריאל" w:date="2004-06-06T19:16:00Z">
        <w:r>
          <w:rPr>
            <w:rFonts w:hint="cs"/>
            <w:rtl/>
          </w:rPr>
          <w:t xml:space="preserve"> </w:t>
        </w:r>
      </w:ins>
      <w:r>
        <w:rPr>
          <w:rFonts w:hint="cs"/>
          <w:rtl/>
        </w:rPr>
        <w:t>כד</w:t>
      </w:r>
      <w:ins w:id="45" w:author="ישראל אריאל" w:date="2004-06-06T19:18:00Z">
        <w:r>
          <w:rPr>
            <w:rFonts w:hint="cs"/>
            <w:rtl/>
          </w:rPr>
          <w:t>רך הקרובה ל</w:t>
        </w:r>
      </w:ins>
      <w:del w:id="46" w:author="ישראל אריאל" w:date="2004-06-06T19:19:00Z">
        <w:r>
          <w:rPr>
            <w:rFonts w:hint="cs"/>
            <w:rtl/>
          </w:rPr>
          <w:delText>רכו של ה</w:delText>
        </w:r>
      </w:del>
      <w:r>
        <w:rPr>
          <w:rFonts w:hint="cs"/>
          <w:rtl/>
        </w:rPr>
        <w:t xml:space="preserve">רמב"ן, ואילו יעקב מתקן את הנחש שבאדם, בהיותו שולל את הניחוש מכל וכל. </w:t>
      </w:r>
      <w:r w:rsidRPr="00321234">
        <w:rPr>
          <w:rFonts w:hint="cs"/>
          <w:b/>
          <w:bCs/>
          <w:szCs w:val="24"/>
          <w:rtl/>
        </w:rPr>
        <w:t>נחש</w:t>
      </w:r>
      <w:r>
        <w:rPr>
          <w:rFonts w:hint="cs"/>
          <w:rtl/>
        </w:rPr>
        <w:t xml:space="preserve"> = </w:t>
      </w:r>
      <w:r w:rsidRPr="00321234">
        <w:rPr>
          <w:rFonts w:hint="cs"/>
          <w:b/>
          <w:bCs/>
          <w:szCs w:val="24"/>
          <w:rtl/>
        </w:rPr>
        <w:t>משיח</w:t>
      </w:r>
      <w:r>
        <w:rPr>
          <w:rFonts w:hint="cs"/>
          <w:rtl/>
        </w:rPr>
        <w:t xml:space="preserve">, שירום ונישא וגבה </w:t>
      </w:r>
      <w:r w:rsidRPr="00321234">
        <w:rPr>
          <w:rFonts w:hint="cs"/>
          <w:b/>
          <w:bCs/>
          <w:szCs w:val="24"/>
          <w:rtl/>
        </w:rPr>
        <w:t>מאד</w:t>
      </w:r>
      <w:r>
        <w:rPr>
          <w:rFonts w:hint="cs"/>
          <w:rtl/>
        </w:rPr>
        <w:t xml:space="preserve">, אותיות </w:t>
      </w:r>
      <w:r w:rsidRPr="00321234">
        <w:rPr>
          <w:rFonts w:hint="cs"/>
          <w:b/>
          <w:bCs/>
          <w:szCs w:val="24"/>
          <w:rtl/>
        </w:rPr>
        <w:t>אדם</w:t>
      </w:r>
      <w:r>
        <w:rPr>
          <w:rFonts w:hint="cs"/>
          <w:rtl/>
        </w:rPr>
        <w:t xml:space="preserve"> בסדר הפוך, כי משיח יגלה את </w:t>
      </w:r>
      <w:ins w:id="47" w:author="ישראל אריאל" w:date="2004-06-06T19:14:00Z">
        <w:r>
          <w:rPr>
            <w:rFonts w:hint="cs"/>
            <w:rtl/>
          </w:rPr>
          <w:t>רוב</w:t>
        </w:r>
      </w:ins>
      <w:r>
        <w:rPr>
          <w:rFonts w:hint="cs"/>
          <w:rtl/>
        </w:rPr>
        <w:t xml:space="preserve"> יכולתו של האדם לוותר על כל ידיעה ולהתמסר לה' ללא שיור</w:t>
      </w:r>
      <w:ins w:id="48" w:author="ישראל אריאל" w:date="2004-06-06T19:19:00Z">
        <w:r>
          <w:rPr>
            <w:rFonts w:hint="cs"/>
            <w:rtl/>
          </w:rPr>
          <w:t>.</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73C"/>
    <w:rsid w:val="0000073C"/>
    <w:rsid w:val="00061E65"/>
    <w:rsid w:val="000C3347"/>
    <w:rsid w:val="00157D65"/>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3347"/>
    <w:pPr>
      <w:spacing w:after="0" w:line="240" w:lineRule="auto"/>
    </w:pPr>
    <w:rPr>
      <w:sz w:val="20"/>
      <w:szCs w:val="20"/>
    </w:rPr>
  </w:style>
  <w:style w:type="character" w:customStyle="1" w:styleId="a4">
    <w:name w:val="טקסט הערת שוליים תו"/>
    <w:basedOn w:val="a0"/>
    <w:link w:val="a3"/>
    <w:uiPriority w:val="99"/>
    <w:semiHidden/>
    <w:rsid w:val="000C3347"/>
    <w:rPr>
      <w:sz w:val="20"/>
      <w:szCs w:val="20"/>
    </w:rPr>
  </w:style>
  <w:style w:type="character" w:customStyle="1" w:styleId="a5">
    <w:name w:val="מרים שוליים"/>
    <w:basedOn w:val="a0"/>
    <w:rsid w:val="000C3347"/>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3347"/>
    <w:pPr>
      <w:spacing w:after="0" w:line="240" w:lineRule="auto"/>
    </w:pPr>
    <w:rPr>
      <w:sz w:val="20"/>
      <w:szCs w:val="20"/>
    </w:rPr>
  </w:style>
  <w:style w:type="character" w:customStyle="1" w:styleId="a4">
    <w:name w:val="טקסט הערת שוליים תו"/>
    <w:basedOn w:val="a0"/>
    <w:link w:val="a3"/>
    <w:uiPriority w:val="99"/>
    <w:semiHidden/>
    <w:rsid w:val="000C3347"/>
    <w:rPr>
      <w:sz w:val="20"/>
      <w:szCs w:val="20"/>
    </w:rPr>
  </w:style>
  <w:style w:type="character" w:customStyle="1" w:styleId="a5">
    <w:name w:val="מרים שוליים"/>
    <w:basedOn w:val="a0"/>
    <w:rsid w:val="000C3347"/>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4195</Characters>
  <Application>Microsoft Office Word</Application>
  <DocSecurity>0</DocSecurity>
  <Lines>68</Lines>
  <Paragraphs>79</Paragraphs>
  <ScaleCrop>false</ScaleCrop>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2017-07-24T17:09:00Z</dcterms:created>
  <dcterms:modified xsi:type="dcterms:W3CDTF">2017-07-24T17:10:00Z</dcterms:modified>
</cp:coreProperties>
</file>