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F74" w:rsidRPr="00BB1740" w:rsidRDefault="00C94F74" w:rsidP="00C94F74">
      <w:pPr>
        <w:pStyle w:val="a6"/>
        <w:rPr>
          <w:rFonts w:hint="cs"/>
          <w:rtl/>
        </w:rPr>
      </w:pPr>
      <w:r w:rsidRPr="00BB1740">
        <w:rPr>
          <w:rtl/>
        </w:rPr>
        <w:t>פתיחה</w:t>
      </w:r>
      <w:bookmarkStart w:id="0" w:name="_GoBack"/>
      <w:bookmarkEnd w:id="0"/>
    </w:p>
    <w:p w:rsidR="00C94F74" w:rsidRPr="00BB1740" w:rsidRDefault="00C94F74" w:rsidP="00C94F74">
      <w:pPr>
        <w:pStyle w:val="2"/>
        <w:rPr>
          <w:rtl/>
        </w:rPr>
      </w:pPr>
      <w:bookmarkStart w:id="1" w:name="_Ref81149116"/>
      <w:r w:rsidRPr="00BB1740">
        <w:rPr>
          <w:rtl/>
        </w:rPr>
        <w:t>אלול – מזל בתולה</w:t>
      </w:r>
      <w:bookmarkEnd w:id="1"/>
    </w:p>
    <w:p w:rsidR="00C94F74" w:rsidRPr="00BB1740" w:rsidRDefault="00C94F74" w:rsidP="00C94F74">
      <w:pPr>
        <w:rPr>
          <w:rtl/>
        </w:rPr>
      </w:pPr>
      <w:r w:rsidRPr="00BB1740">
        <w:rPr>
          <w:rtl/>
        </w:rPr>
        <w:t>אחד הרמזים המובהקים לאלול מצוי בפרק הנאמר באותו חודש – "לדוד, ה</w:t>
      </w:r>
      <w:r w:rsidRPr="00BB1740">
        <w:rPr>
          <w:rFonts w:hint="cs"/>
          <w:rtl/>
        </w:rPr>
        <w:t>וי</w:t>
      </w:r>
      <w:r w:rsidRPr="00BB1740">
        <w:rPr>
          <w:rtl/>
        </w:rPr>
        <w:t>' אורי וישעי"</w:t>
      </w:r>
      <w:r w:rsidRPr="00936AE4">
        <w:rPr>
          <w:rStyle w:val="a5"/>
          <w:rtl/>
        </w:rPr>
        <w:footnoteReference w:id="1"/>
      </w:r>
      <w:r w:rsidRPr="00BB1740">
        <w:rPr>
          <w:rtl/>
        </w:rPr>
        <w:t xml:space="preserve"> – "</w:t>
      </w:r>
      <w:r w:rsidRPr="00BB1740">
        <w:rPr>
          <w:b/>
          <w:bCs/>
          <w:szCs w:val="27"/>
          <w:rtl/>
        </w:rPr>
        <w:t>לולא</w:t>
      </w:r>
      <w:r w:rsidRPr="00BB1740">
        <w:rPr>
          <w:rtl/>
        </w:rPr>
        <w:t xml:space="preserve"> האמנתי", נקוד על </w:t>
      </w:r>
      <w:r w:rsidRPr="00BB1740">
        <w:rPr>
          <w:b/>
          <w:bCs/>
          <w:szCs w:val="27"/>
          <w:rtl/>
        </w:rPr>
        <w:t>לולא</w:t>
      </w:r>
      <w:r w:rsidRPr="00BB1740">
        <w:rPr>
          <w:rtl/>
        </w:rPr>
        <w:t>, ו</w:t>
      </w:r>
      <w:r w:rsidRPr="00BB1740">
        <w:rPr>
          <w:b/>
          <w:bCs/>
          <w:szCs w:val="27"/>
          <w:rtl/>
        </w:rPr>
        <w:t>לולא</w:t>
      </w:r>
      <w:r w:rsidRPr="00BB1740">
        <w:rPr>
          <w:rtl/>
        </w:rPr>
        <w:t xml:space="preserve"> אותיות </w:t>
      </w:r>
      <w:r w:rsidRPr="00BB1740">
        <w:rPr>
          <w:b/>
          <w:bCs/>
          <w:szCs w:val="27"/>
          <w:rtl/>
        </w:rPr>
        <w:t>אלול</w:t>
      </w:r>
      <w:r w:rsidRPr="00BB1740">
        <w:rPr>
          <w:rtl/>
        </w:rPr>
        <w:t xml:space="preserve">. </w:t>
      </w:r>
      <w:r w:rsidRPr="00BB1740">
        <w:rPr>
          <w:b/>
          <w:bCs/>
          <w:szCs w:val="27"/>
          <w:rtl/>
        </w:rPr>
        <w:t>לולא</w:t>
      </w:r>
      <w:r w:rsidRPr="00BB1740">
        <w:rPr>
          <w:rtl/>
        </w:rPr>
        <w:t xml:space="preserve"> הוא גם צרוף </w:t>
      </w:r>
      <w:r w:rsidRPr="00BB1740">
        <w:rPr>
          <w:b/>
          <w:bCs/>
          <w:szCs w:val="27"/>
          <w:rtl/>
        </w:rPr>
        <w:t xml:space="preserve">לו </w:t>
      </w:r>
      <w:r w:rsidRPr="00BB1740">
        <w:rPr>
          <w:rtl/>
        </w:rPr>
        <w:t>–</w:t>
      </w:r>
      <w:r w:rsidRPr="00BB1740">
        <w:rPr>
          <w:b/>
          <w:bCs/>
          <w:szCs w:val="27"/>
          <w:rtl/>
        </w:rPr>
        <w:t xml:space="preserve"> לא</w:t>
      </w:r>
      <w:r w:rsidRPr="00BB1740">
        <w:rPr>
          <w:rtl/>
        </w:rPr>
        <w:t xml:space="preserve">. פעמים אחדות בתנ"ך מצאנו חילופי קרי וכתיב בין </w:t>
      </w:r>
      <w:r w:rsidRPr="00BB1740">
        <w:rPr>
          <w:b/>
          <w:bCs/>
          <w:szCs w:val="27"/>
          <w:rtl/>
        </w:rPr>
        <w:t xml:space="preserve">לו </w:t>
      </w:r>
      <w:r w:rsidRPr="00BB1740">
        <w:rPr>
          <w:rtl/>
        </w:rPr>
        <w:t>ל-</w:t>
      </w:r>
      <w:r w:rsidRPr="00BB1740">
        <w:rPr>
          <w:b/>
          <w:bCs/>
          <w:szCs w:val="27"/>
          <w:rtl/>
        </w:rPr>
        <w:t>לא</w:t>
      </w:r>
      <w:r w:rsidRPr="00BB1740">
        <w:rPr>
          <w:rtl/>
        </w:rPr>
        <w:t xml:space="preserve">. בדרך כלל הפשט הוא </w:t>
      </w:r>
      <w:r w:rsidRPr="00BB1740">
        <w:rPr>
          <w:b/>
          <w:bCs/>
          <w:szCs w:val="27"/>
          <w:rtl/>
        </w:rPr>
        <w:t>לו</w:t>
      </w:r>
      <w:ins w:id="2" w:author="ישראל אריאל" w:date="2004-04-15T07:55:00Z">
        <w:r w:rsidRPr="00936AE4">
          <w:rPr>
            <w:rStyle w:val="a5"/>
            <w:rtl/>
          </w:rPr>
          <w:footnoteReference w:id="2"/>
        </w:r>
      </w:ins>
      <w:r w:rsidRPr="00BB1740">
        <w:rPr>
          <w:rtl/>
        </w:rPr>
        <w:t xml:space="preserve">, ועמוק יותר מסתתר איזשהו </w:t>
      </w:r>
      <w:r w:rsidRPr="00660853">
        <w:rPr>
          <w:rStyle w:val="a7"/>
          <w:rtl/>
        </w:rPr>
        <w:t xml:space="preserve">לא </w:t>
      </w:r>
      <w:r w:rsidRPr="00BB1740">
        <w:rPr>
          <w:rtl/>
        </w:rPr>
        <w:t xml:space="preserve">– איזושהי הפשטה – מה שמזכיר את דברי הרמב"ם, כי עיקר שבחו של ה' הוא בריבוי השלילה מלדמות אותו למשהו מוכר </w:t>
      </w:r>
      <w:r w:rsidRPr="00BB1740">
        <w:rPr>
          <w:rFonts w:hint="cs"/>
          <w:rtl/>
        </w:rPr>
        <w:t>(</w:t>
      </w:r>
      <w:r w:rsidRPr="00BB1740">
        <w:rPr>
          <w:rtl/>
        </w:rPr>
        <w:t>לדוגמה נזכיר את "הוא עשנו ו</w:t>
      </w:r>
      <w:r w:rsidRPr="00660853">
        <w:rPr>
          <w:rStyle w:val="a7"/>
          <w:rtl/>
        </w:rPr>
        <w:t>לא</w:t>
      </w:r>
      <w:ins w:id="6" w:author=" ישראל" w:date="2002-06-15T23:59:00Z">
        <w:r w:rsidRPr="00660853">
          <w:rPr>
            <w:rStyle w:val="a7"/>
            <w:rFonts w:hint="cs"/>
            <w:rtl/>
          </w:rPr>
          <w:t>/</w:t>
        </w:r>
      </w:ins>
      <w:r w:rsidRPr="00660853">
        <w:rPr>
          <w:rStyle w:val="a7"/>
          <w:rtl/>
        </w:rPr>
        <w:t>לו</w:t>
      </w:r>
      <w:r w:rsidRPr="00BB1740">
        <w:rPr>
          <w:rtl/>
        </w:rPr>
        <w:t xml:space="preserve"> אנחנו". הכתיב רומז שלא אנחנו עשינו את עצמנו, מה שאומר שאנחנו</w:t>
      </w:r>
      <w:r w:rsidRPr="00BB1740">
        <w:rPr>
          <w:rFonts w:hint="cs"/>
          <w:rtl/>
        </w:rPr>
        <w:t xml:space="preserve"> </w:t>
      </w:r>
      <w:r w:rsidRPr="00BB1740">
        <w:rPr>
          <w:rtl/>
        </w:rPr>
        <w:t>–</w:t>
      </w:r>
      <w:r w:rsidRPr="00BB1740">
        <w:rPr>
          <w:rFonts w:hint="cs"/>
          <w:rtl/>
        </w:rPr>
        <w:t xml:space="preserve"> כפי שהננו בתודעתנו הנפרדת </w:t>
      </w:r>
      <w:r w:rsidRPr="00BB1740">
        <w:rPr>
          <w:rtl/>
        </w:rPr>
        <w:t>–</w:t>
      </w:r>
      <w:r w:rsidRPr="00BB1740">
        <w:rPr>
          <w:rFonts w:hint="cs"/>
          <w:rtl/>
        </w:rPr>
        <w:t xml:space="preserve"> </w:t>
      </w:r>
      <w:r w:rsidRPr="00BB1740">
        <w:rPr>
          <w:rtl/>
        </w:rPr>
        <w:t>כאין כלפיו, בעוד הקרי משתבח בעצמת השייכות, מה שדוקא מקנה לקיומנו חשיבות</w:t>
      </w:r>
      <w:r w:rsidRPr="00BB1740">
        <w:rPr>
          <w:rFonts w:hint="cs"/>
          <w:rtl/>
        </w:rPr>
        <w:t>)</w:t>
      </w:r>
      <w:r w:rsidRPr="00BB1740">
        <w:rPr>
          <w:rtl/>
        </w:rPr>
        <w:t>.</w:t>
      </w:r>
    </w:p>
    <w:p w:rsidR="00C94F74" w:rsidRPr="00BB1740" w:rsidRDefault="00C94F74" w:rsidP="00C94F74">
      <w:pPr>
        <w:rPr>
          <w:rFonts w:hint="cs"/>
          <w:rtl/>
        </w:rPr>
      </w:pPr>
      <w:r w:rsidRPr="00BB1740">
        <w:rPr>
          <w:rtl/>
        </w:rPr>
        <w:t>ה</w:t>
      </w:r>
      <w:r w:rsidRPr="00660853">
        <w:rPr>
          <w:rStyle w:val="a7"/>
          <w:rtl/>
        </w:rPr>
        <w:t xml:space="preserve">לא-לו </w:t>
      </w:r>
      <w:r w:rsidRPr="00BB1740">
        <w:rPr>
          <w:rtl/>
        </w:rPr>
        <w:t>שנדרש בתורת החסידות כבנין אב לכל גווני החילוף הזה, הוא בפסוק שבשירת חנה: "</w:t>
      </w:r>
      <w:r w:rsidRPr="00660853">
        <w:rPr>
          <w:rStyle w:val="a7"/>
          <w:rtl/>
        </w:rPr>
        <w:t>אל</w:t>
      </w:r>
      <w:r w:rsidRPr="00BB1740">
        <w:rPr>
          <w:b/>
          <w:bCs/>
          <w:szCs w:val="27"/>
          <w:rtl/>
        </w:rPr>
        <w:t xml:space="preserve"> </w:t>
      </w:r>
      <w:r w:rsidRPr="00660853">
        <w:rPr>
          <w:rStyle w:val="a7"/>
          <w:rtl/>
        </w:rPr>
        <w:t>דעות</w:t>
      </w:r>
      <w:r w:rsidRPr="00BB1740">
        <w:rPr>
          <w:rtl/>
        </w:rPr>
        <w:t xml:space="preserve"> הוי', </w:t>
      </w:r>
      <w:r w:rsidRPr="00660853">
        <w:rPr>
          <w:rStyle w:val="a7"/>
          <w:rtl/>
        </w:rPr>
        <w:t>ולא</w:t>
      </w:r>
      <w:r w:rsidRPr="00660853">
        <w:rPr>
          <w:rStyle w:val="a7"/>
          <w:rFonts w:hint="cs"/>
          <w:rtl/>
        </w:rPr>
        <w:t>/</w:t>
      </w:r>
      <w:r w:rsidRPr="00660853">
        <w:rPr>
          <w:rStyle w:val="a7"/>
          <w:rtl/>
        </w:rPr>
        <w:t>לו</w:t>
      </w:r>
      <w:r w:rsidRPr="00BB1740">
        <w:rPr>
          <w:rtl/>
        </w:rPr>
        <w:t xml:space="preserve"> נתכנו על</w:t>
      </w:r>
      <w:r w:rsidRPr="00BB1740">
        <w:rPr>
          <w:rFonts w:hint="cs"/>
          <w:rtl/>
        </w:rPr>
        <w:t>ִ</w:t>
      </w:r>
      <w:r w:rsidRPr="00BB1740">
        <w:rPr>
          <w:rtl/>
        </w:rPr>
        <w:t>לות"</w:t>
      </w:r>
      <w:r w:rsidRPr="00936AE4">
        <w:rPr>
          <w:rStyle w:val="a5"/>
          <w:rtl/>
        </w:rPr>
        <w:footnoteReference w:id="3"/>
      </w:r>
      <w:r w:rsidRPr="00BB1740">
        <w:rPr>
          <w:rtl/>
        </w:rPr>
        <w:t xml:space="preserve">. וכך היא הדרשה: שתי דעות הן, </w:t>
      </w:r>
      <w:r w:rsidRPr="00660853">
        <w:rPr>
          <w:rStyle w:val="a7"/>
          <w:rtl/>
        </w:rPr>
        <w:t>דעת עליון ודעת תחתון</w:t>
      </w:r>
      <w:ins w:id="7" w:author="ישראל אריאל" w:date="2004-04-15T07:55:00Z">
        <w:r w:rsidRPr="00BB1740">
          <w:rPr>
            <w:rFonts w:hint="cs"/>
            <w:b/>
            <w:bCs/>
            <w:szCs w:val="27"/>
            <w:rtl/>
          </w:rPr>
          <w:t xml:space="preserve"> </w:t>
        </w:r>
      </w:ins>
      <w:ins w:id="8" w:author="ישראל אריאל" w:date="2004-04-15T14:32:00Z">
        <w:r w:rsidRPr="00BB1740">
          <w:rPr>
            <w:rFonts w:hint="cs"/>
            <w:rtl/>
          </w:rPr>
          <w:t>(כנגד המח והלב)</w:t>
        </w:r>
      </w:ins>
      <w:r w:rsidRPr="00BB1740">
        <w:rPr>
          <w:szCs w:val="28"/>
          <w:rtl/>
        </w:rPr>
        <w:t>,</w:t>
      </w:r>
      <w:r w:rsidRPr="00BB1740">
        <w:rPr>
          <w:rtl/>
        </w:rPr>
        <w:t xml:space="preserve"> וה' בת</w:t>
      </w:r>
      <w:r w:rsidRPr="00BB1740">
        <w:rPr>
          <w:rFonts w:hint="cs"/>
          <w:rtl/>
        </w:rPr>
        <w:t>ו</w:t>
      </w:r>
      <w:r w:rsidRPr="00BB1740">
        <w:rPr>
          <w:rtl/>
        </w:rPr>
        <w:t xml:space="preserve">ארו כא-ל, כלומר, כרב האליות והכוח, נושא את שתי הדעות הללו כאחת, למרות הפכיותן (הביטוי "נשיאת הפכים" רומז למשא כבד אשר נצרך כח כדי להרימו, כפי שמובן כי </w:t>
      </w:r>
      <w:r w:rsidRPr="00BB1740">
        <w:rPr>
          <w:rFonts w:hint="cs"/>
          <w:rtl/>
        </w:rPr>
        <w:t xml:space="preserve">ענין </w:t>
      </w:r>
      <w:r w:rsidRPr="00BB1740">
        <w:rPr>
          <w:rtl/>
        </w:rPr>
        <w:t>הכוח</w:t>
      </w:r>
      <w:r w:rsidRPr="00BB1740">
        <w:rPr>
          <w:rFonts w:hint="cs"/>
          <w:rtl/>
        </w:rPr>
        <w:t xml:space="preserve"> והאליות</w:t>
      </w:r>
      <w:r w:rsidRPr="00BB1740">
        <w:rPr>
          <w:rtl/>
        </w:rPr>
        <w:t xml:space="preserve"> מתאים להיכן שיש התנגדות, ודוק). </w:t>
      </w:r>
      <w:r w:rsidRPr="00660853">
        <w:rPr>
          <w:rStyle w:val="a7"/>
          <w:rtl/>
        </w:rPr>
        <w:t xml:space="preserve">דעת תחתון </w:t>
      </w:r>
      <w:r w:rsidRPr="00BB1740">
        <w:rPr>
          <w:rtl/>
        </w:rPr>
        <w:t xml:space="preserve">סוברת שהעולם נברא </w:t>
      </w:r>
      <w:r w:rsidRPr="00660853">
        <w:rPr>
          <w:rStyle w:val="a7"/>
          <w:rtl/>
        </w:rPr>
        <w:t>יש מאין</w:t>
      </w:r>
      <w:r w:rsidRPr="00BB1740">
        <w:rPr>
          <w:rtl/>
        </w:rPr>
        <w:t>, כלומר, הידוע הוא היש, ואילו המקור של אותו היש הרי הוא א</w:t>
      </w:r>
      <w:r w:rsidRPr="00BB1740">
        <w:rPr>
          <w:rFonts w:hint="cs"/>
          <w:rtl/>
        </w:rPr>
        <w:t>ַ</w:t>
      </w:r>
      <w:r w:rsidRPr="00BB1740">
        <w:rPr>
          <w:rtl/>
        </w:rPr>
        <w:t>י</w:t>
      </w:r>
      <w:r w:rsidRPr="00BB1740">
        <w:rPr>
          <w:rFonts w:hint="cs"/>
          <w:rtl/>
        </w:rPr>
        <w:t>ִ</w:t>
      </w:r>
      <w:r w:rsidRPr="00BB1740">
        <w:rPr>
          <w:rtl/>
        </w:rPr>
        <w:t xml:space="preserve">ן מבחינתו של היש; אין דרך להתעניין בו, אלא רק להסכים שהוא קיים. לעומתה טוענת </w:t>
      </w:r>
      <w:r w:rsidRPr="00660853">
        <w:rPr>
          <w:rStyle w:val="a7"/>
          <w:rtl/>
        </w:rPr>
        <w:t>דעת עליון</w:t>
      </w:r>
      <w:r w:rsidRPr="00BB1740">
        <w:rPr>
          <w:rtl/>
        </w:rPr>
        <w:t xml:space="preserve">: העולם נברא </w:t>
      </w:r>
      <w:r w:rsidRPr="00660853">
        <w:rPr>
          <w:rStyle w:val="a7"/>
          <w:rtl/>
        </w:rPr>
        <w:t>אין מיש</w:t>
      </w:r>
      <w:r w:rsidRPr="00BB1740">
        <w:rPr>
          <w:rtl/>
        </w:rPr>
        <w:t xml:space="preserve">, כלומר, למעלה הוא היש ולמטה האין; למעלה זוהי מציאות ראויה לשמה, "מחוייב המציאות" שאין מציאות כמציאותו, ולעומת זה, מציאות התחתונים, מציאותנו שלנו, אין בה ממש, שכן הריהי רק מציאות אפשרית (בחינת נחל אכזב, מה שאינו הכרחי וקבוע אינו אמת). </w:t>
      </w:r>
      <w:r w:rsidRPr="00BB1740">
        <w:rPr>
          <w:rFonts w:hint="cs"/>
          <w:rtl/>
        </w:rPr>
        <w:t>(</w:t>
      </w:r>
      <w:r w:rsidRPr="00BB1740">
        <w:rPr>
          <w:rtl/>
        </w:rPr>
        <w:t>באמרנו כי א-ל דעות הוי', ובכוחו לשאת הפכים, בזה אמרנו שבפלאיותו אינו מבטל את דעת התחתון – ו</w:t>
      </w:r>
      <w:r w:rsidRPr="00BB1740">
        <w:rPr>
          <w:rFonts w:hint="cs"/>
          <w:rtl/>
        </w:rPr>
        <w:t>דוק</w:t>
      </w:r>
      <w:r w:rsidRPr="00BB1740">
        <w:rPr>
          <w:rtl/>
        </w:rPr>
        <w:t>.</w:t>
      </w:r>
      <w:r w:rsidRPr="00BB1740">
        <w:rPr>
          <w:rFonts w:hint="cs"/>
          <w:rtl/>
        </w:rPr>
        <w:t>)</w:t>
      </w:r>
    </w:p>
    <w:p w:rsidR="00C94F74" w:rsidRPr="00BB1740" w:rsidRDefault="00C94F74" w:rsidP="00C94F74">
      <w:pPr>
        <w:rPr>
          <w:rtl/>
        </w:rPr>
      </w:pPr>
      <w:r w:rsidRPr="00BB1740">
        <w:rPr>
          <w:rtl/>
        </w:rPr>
        <w:t>ועוד אמרו בחסידות על שתי הדעות הללו: "'מודים אנחנו לך' – 'מודים מכלל דפליגי</w:t>
      </w:r>
      <w:bookmarkStart w:id="9" w:name="_Ref65564650"/>
      <w:r w:rsidRPr="00BB1740">
        <w:rPr>
          <w:rFonts w:hint="cs"/>
          <w:rtl/>
        </w:rPr>
        <w:t>'</w:t>
      </w:r>
      <w:r w:rsidRPr="00936AE4">
        <w:rPr>
          <w:rStyle w:val="a5"/>
          <w:rtl/>
        </w:rPr>
        <w:footnoteReference w:id="4"/>
      </w:r>
      <w:bookmarkEnd w:id="9"/>
      <w:r w:rsidRPr="00BB1740">
        <w:rPr>
          <w:rtl/>
        </w:rPr>
        <w:t>". הפלוגתא היא בין שתי הדעות, ואנו מודים מרחוק כי הצדק עם דעת העליון, למרות שקיומנו הפשוט מתעלם ממנה (לכן משתחווים ומבטלים זקיפות קומתנו בזמן ההודאה, זוהי הודאה באמת שכביכול טופחת על פנינו).</w:t>
      </w:r>
    </w:p>
    <w:p w:rsidR="00C94F74" w:rsidRPr="00BB1740" w:rsidRDefault="00C94F74" w:rsidP="00C94F74">
      <w:pPr>
        <w:rPr>
          <w:del w:id="13" w:author="ישראל אריאל" w:date="2004-06-07T06:46:00Z"/>
          <w:rtl/>
        </w:rPr>
      </w:pPr>
      <w:r w:rsidRPr="00BB1740">
        <w:rPr>
          <w:rtl/>
        </w:rPr>
        <w:t xml:space="preserve">שתי הדעות הללו מכונות מזווית אחרת: </w:t>
      </w:r>
      <w:r w:rsidRPr="00660853">
        <w:rPr>
          <w:rStyle w:val="a7"/>
          <w:rtl/>
        </w:rPr>
        <w:t>דעת הנעלם</w:t>
      </w:r>
      <w:r w:rsidRPr="00BB1740">
        <w:rPr>
          <w:b/>
          <w:bCs/>
          <w:szCs w:val="27"/>
          <w:rtl/>
        </w:rPr>
        <w:t xml:space="preserve"> </w:t>
      </w:r>
      <w:r w:rsidRPr="00BB1740">
        <w:rPr>
          <w:rtl/>
        </w:rPr>
        <w:t>ו</w:t>
      </w:r>
      <w:r w:rsidRPr="00660853">
        <w:rPr>
          <w:rStyle w:val="a7"/>
          <w:rtl/>
        </w:rPr>
        <w:t>דעת המתפשט</w:t>
      </w:r>
      <w:r w:rsidRPr="00BB1740">
        <w:rPr>
          <w:b/>
          <w:bCs/>
          <w:szCs w:val="27"/>
          <w:rtl/>
        </w:rPr>
        <w:t>.</w:t>
      </w:r>
      <w:r w:rsidRPr="00660853">
        <w:rPr>
          <w:rStyle w:val="a7"/>
          <w:rtl/>
        </w:rPr>
        <w:t xml:space="preserve"> דעת הנעלם</w:t>
      </w:r>
      <w:r w:rsidRPr="00BB1740">
        <w:rPr>
          <w:rtl/>
        </w:rPr>
        <w:t xml:space="preserve"> פירושה על דרך "</w:t>
      </w:r>
      <w:r w:rsidRPr="00660853">
        <w:rPr>
          <w:rStyle w:val="a7"/>
          <w:rtl/>
        </w:rPr>
        <w:t>תכלית</w:t>
      </w:r>
      <w:r w:rsidRPr="00BB1740">
        <w:rPr>
          <w:rtl/>
        </w:rPr>
        <w:t xml:space="preserve"> הידיעה </w:t>
      </w:r>
      <w:ins w:id="14" w:author="ישראל אריאל" w:date="2004-04-15T07:55:00Z">
        <w:r w:rsidRPr="00BB1740">
          <w:rPr>
            <w:rFonts w:hint="cs"/>
            <w:rtl/>
          </w:rPr>
          <w:t>ש</w:t>
        </w:r>
      </w:ins>
      <w:r w:rsidRPr="00BB1740">
        <w:rPr>
          <w:rtl/>
        </w:rPr>
        <w:t>לא נדע</w:t>
      </w:r>
      <w:ins w:id="15" w:author="ישראל אריאל" w:date="2004-04-15T14:32:00Z">
        <w:r w:rsidRPr="00BB1740">
          <w:rPr>
            <w:rtl/>
          </w:rPr>
          <w:t>"</w:t>
        </w:r>
      </w:ins>
      <w:ins w:id="16" w:author="ישראל אריאל" w:date="2004-04-15T07:55:00Z">
        <w:r w:rsidRPr="00936AE4">
          <w:rPr>
            <w:rStyle w:val="a5"/>
            <w:rtl/>
          </w:rPr>
          <w:footnoteReference w:id="5"/>
        </w:r>
        <w:r w:rsidRPr="00BB1740">
          <w:rPr>
            <w:rtl/>
          </w:rPr>
          <w:t>.</w:t>
        </w:r>
      </w:ins>
      <w:r w:rsidRPr="00BB1740">
        <w:rPr>
          <w:rtl/>
        </w:rPr>
        <w:t xml:space="preserve"> כלומר, מעמיקים בעיון השכלי, ומתוך פנימיות ועצמיות השכל חודרים ועולים אל למעלה מהשכל, ומופיעה על השכל הארה שאינה תבונית במהותה. פירוש הדבר שה"לא נדע"</w:t>
      </w:r>
      <w:r w:rsidRPr="00BB1740">
        <w:rPr>
          <w:rFonts w:hint="cs"/>
          <w:rtl/>
        </w:rPr>
        <w:t xml:space="preserve"> </w:t>
      </w:r>
      <w:ins w:id="20" w:author="ישראל אריאל" w:date="2004-04-15T07:55:00Z">
        <w:r w:rsidRPr="00BB1740">
          <w:rPr>
            <w:rFonts w:hint="cs"/>
            <w:rtl/>
          </w:rPr>
          <w:t>–</w:t>
        </w:r>
      </w:ins>
      <w:r w:rsidRPr="00BB1740">
        <w:rPr>
          <w:rFonts w:hint="cs"/>
          <w:rtl/>
        </w:rPr>
        <w:t xml:space="preserve"> </w:t>
      </w:r>
      <w:ins w:id="21" w:author="ישראל אריאל" w:date="2004-04-15T07:55:00Z">
        <w:r w:rsidRPr="00BB1740">
          <w:rPr>
            <w:rFonts w:hint="cs"/>
            <w:rtl/>
          </w:rPr>
          <w:t>ה"</w:t>
        </w:r>
      </w:ins>
      <w:r w:rsidRPr="00BB1740">
        <w:rPr>
          <w:rFonts w:hint="cs"/>
          <w:rtl/>
        </w:rPr>
        <w:t>תכלית</w:t>
      </w:r>
      <w:ins w:id="22" w:author="ישראל אריאל" w:date="2004-04-15T07:55:00Z">
        <w:r w:rsidRPr="00BB1740">
          <w:rPr>
            <w:rFonts w:hint="cs"/>
            <w:rtl/>
          </w:rPr>
          <w:t>"</w:t>
        </w:r>
        <w:r w:rsidRPr="00BB1740">
          <w:rPr>
            <w:rtl/>
          </w:rPr>
          <w:t xml:space="preserve"> שבא</w:t>
        </w:r>
        <w:r w:rsidRPr="00BB1740">
          <w:rPr>
            <w:rFonts w:hint="cs"/>
            <w:rtl/>
          </w:rPr>
          <w:t>ה</w:t>
        </w:r>
        <w:r w:rsidRPr="00BB1740">
          <w:rPr>
            <w:rtl/>
          </w:rPr>
          <w:t xml:space="preserve"> אחרי "</w:t>
        </w:r>
      </w:ins>
      <w:r w:rsidRPr="00BB1740">
        <w:rPr>
          <w:rtl/>
        </w:rPr>
        <w:t>הידיעה"</w:t>
      </w:r>
      <w:r w:rsidRPr="00BB1740">
        <w:rPr>
          <w:rFonts w:hint="cs"/>
          <w:rtl/>
        </w:rPr>
        <w:t xml:space="preserve"> </w:t>
      </w:r>
      <w:ins w:id="23" w:author="ישראל אריאל" w:date="2004-04-15T07:55:00Z">
        <w:r w:rsidRPr="00BB1740">
          <w:rPr>
            <w:rFonts w:hint="cs"/>
            <w:rtl/>
          </w:rPr>
          <w:t>–</w:t>
        </w:r>
        <w:r w:rsidRPr="00BB1740">
          <w:rPr>
            <w:rtl/>
          </w:rPr>
          <w:t xml:space="preserve"> </w:t>
        </w:r>
      </w:ins>
      <w:r w:rsidRPr="00BB1740">
        <w:rPr>
          <w:rtl/>
        </w:rPr>
        <w:t>אינו דומה ל"לא נדע" הסתמי שקיים לפני שיודעים, אלא יש בו גישוש ומגע אילם עם מה שלמעלה מהשכל, בחינת "שתוק! כך על</w:t>
      </w:r>
      <w:ins w:id="24" w:author=" ישראל" w:date="2002-06-15T23:59:00Z">
        <w:r w:rsidRPr="00BB1740">
          <w:rPr>
            <w:rFonts w:hint="cs"/>
            <w:rtl/>
          </w:rPr>
          <w:t>ֵ</w:t>
        </w:r>
      </w:ins>
      <w:r w:rsidRPr="00BB1740">
        <w:rPr>
          <w:rtl/>
        </w:rPr>
        <w:t xml:space="preserve">ה במחשבה לפני". אם כן, דעת הנעלם חותרת אל ה"יש האמיתי" של דעת עליון, מחפשת להזדהות איתה. לעומת זאת, </w:t>
      </w:r>
      <w:r w:rsidRPr="00660853">
        <w:rPr>
          <w:rStyle w:val="a7"/>
          <w:rtl/>
        </w:rPr>
        <w:t>דעת המתפשט</w:t>
      </w:r>
      <w:r w:rsidRPr="00BB1740">
        <w:rPr>
          <w:rtl/>
        </w:rPr>
        <w:t xml:space="preserve">, פירושה שככל שמחכימים כך הענינים מוסברים יותר ויותר, והעניין נקלט יותר בתוך מושגים מוחשיים. כלומר, נקודת המוצא וקנה המידה לקניית הדעת הזאת הוא היש של דעת תחתון והיכולת להשתלב בתוכו. </w:t>
      </w:r>
    </w:p>
    <w:p w:rsidR="00C94F74" w:rsidRPr="00BB1740" w:rsidRDefault="00C94F74" w:rsidP="00C94F74">
      <w:pPr>
        <w:rPr>
          <w:rtl/>
        </w:rPr>
      </w:pPr>
    </w:p>
    <w:p w:rsidR="00C94F74" w:rsidRPr="00BB1740" w:rsidRDefault="00C94F74" w:rsidP="00C94F74">
      <w:pPr>
        <w:rPr>
          <w:rtl/>
        </w:rPr>
      </w:pPr>
      <w:r w:rsidRPr="00BB1740">
        <w:rPr>
          <w:rtl/>
        </w:rPr>
        <w:lastRenderedPageBreak/>
        <w:t xml:space="preserve">על רקע המוסבר נפנה לדרוש פסוק מפסוקי הנחמה של ישעיהו (אשר נבואות הנחמה שלו 'שולטות' בחודש אלול); ונקדים כי עתים נדירות כתובה בתנ"ך צורה מיוחדת: </w:t>
      </w:r>
      <w:r w:rsidRPr="00BB1740">
        <w:rPr>
          <w:b/>
          <w:bCs/>
          <w:szCs w:val="27"/>
          <w:rtl/>
        </w:rPr>
        <w:t>לוא</w:t>
      </w:r>
      <w:r w:rsidRPr="00BB1740">
        <w:rPr>
          <w:rtl/>
        </w:rPr>
        <w:t xml:space="preserve">. לדרכנו, צורה זאת רומזת לצרוף של </w:t>
      </w:r>
      <w:r w:rsidRPr="00BB1740">
        <w:rPr>
          <w:b/>
          <w:bCs/>
          <w:szCs w:val="27"/>
          <w:rtl/>
        </w:rPr>
        <w:t>לא</w:t>
      </w:r>
      <w:r w:rsidRPr="00BB1740">
        <w:rPr>
          <w:rtl/>
        </w:rPr>
        <w:t xml:space="preserve"> ו-</w:t>
      </w:r>
      <w:r w:rsidRPr="00BB1740">
        <w:rPr>
          <w:b/>
          <w:bCs/>
          <w:szCs w:val="27"/>
          <w:rtl/>
        </w:rPr>
        <w:t>לו</w:t>
      </w:r>
      <w:r w:rsidRPr="00BB1740">
        <w:rPr>
          <w:rtl/>
        </w:rPr>
        <w:t xml:space="preserve">, לייחוד של שתי </w:t>
      </w:r>
      <w:r w:rsidRPr="00660853">
        <w:rPr>
          <w:rStyle w:val="a7"/>
          <w:rtl/>
        </w:rPr>
        <w:t>הדעות</w:t>
      </w:r>
      <w:r w:rsidRPr="00BB1740">
        <w:rPr>
          <w:rtl/>
        </w:rPr>
        <w:t>. אחת מאותן 'תופעות' מיוחדות היא בפסוק שבאים אנו לדרוש:</w:t>
      </w:r>
    </w:p>
    <w:p w:rsidR="00C94F74" w:rsidRPr="00BB1740" w:rsidRDefault="00C94F74" w:rsidP="00C94F74">
      <w:pPr>
        <w:rPr>
          <w:rtl/>
        </w:rPr>
      </w:pPr>
      <w:r w:rsidRPr="00BB1740">
        <w:rPr>
          <w:rStyle w:val="1"/>
          <w:rtl/>
        </w:rPr>
        <w:t xml:space="preserve">נדרשתי </w:t>
      </w:r>
      <w:r w:rsidRPr="00BB1740">
        <w:rPr>
          <w:rStyle w:val="1"/>
          <w:b/>
          <w:bCs/>
          <w:sz w:val="24"/>
          <w:szCs w:val="22"/>
          <w:rtl/>
        </w:rPr>
        <w:t xml:space="preserve">ללוא </w:t>
      </w:r>
      <w:r w:rsidRPr="00BB1740">
        <w:rPr>
          <w:rStyle w:val="1"/>
          <w:rtl/>
        </w:rPr>
        <w:t>שאלו, נמצאתי ללא בקש</w:t>
      </w:r>
      <w:r w:rsidRPr="00BB1740">
        <w:rPr>
          <w:rStyle w:val="1"/>
          <w:rFonts w:hint="cs"/>
          <w:rtl/>
        </w:rPr>
        <w:t>ֻ</w:t>
      </w:r>
      <w:r w:rsidRPr="00BB1740">
        <w:rPr>
          <w:rStyle w:val="1"/>
          <w:rtl/>
        </w:rPr>
        <w:t>ני, אמרתי הנני הנני אל גוי</w:t>
      </w:r>
      <w:r>
        <w:rPr>
          <w:rStyle w:val="1"/>
          <w:rFonts w:hint="cs"/>
          <w:rtl/>
        </w:rPr>
        <w:t xml:space="preserve"> </w:t>
      </w:r>
      <w:r w:rsidRPr="00BB1740">
        <w:rPr>
          <w:rStyle w:val="1"/>
          <w:rtl/>
        </w:rPr>
        <w:t>לא ק</w:t>
      </w:r>
      <w:r w:rsidRPr="00BB1740">
        <w:rPr>
          <w:rStyle w:val="1"/>
          <w:rFonts w:hint="cs"/>
          <w:rtl/>
        </w:rPr>
        <w:t>ֹ</w:t>
      </w:r>
      <w:r w:rsidRPr="00BB1740">
        <w:rPr>
          <w:rStyle w:val="1"/>
          <w:rtl/>
        </w:rPr>
        <w:t>ר</w:t>
      </w:r>
      <w:r w:rsidRPr="00BB1740">
        <w:rPr>
          <w:rStyle w:val="1"/>
          <w:rFonts w:hint="cs"/>
          <w:rtl/>
        </w:rPr>
        <w:t>ָ</w:t>
      </w:r>
      <w:r w:rsidRPr="00BB1740">
        <w:rPr>
          <w:rStyle w:val="1"/>
          <w:rtl/>
        </w:rPr>
        <w:t>א בשמי</w:t>
      </w:r>
      <w:r w:rsidRPr="00936AE4">
        <w:rPr>
          <w:rStyle w:val="a5"/>
          <w:rtl/>
        </w:rPr>
        <w:footnoteReference w:id="6"/>
      </w:r>
      <w:r w:rsidRPr="00BB1740">
        <w:rPr>
          <w:rStyle w:val="1"/>
          <w:rFonts w:hint="cs"/>
          <w:rtl/>
        </w:rPr>
        <w:t>.</w:t>
      </w:r>
      <w:r w:rsidRPr="00BB1740">
        <w:rPr>
          <w:rStyle w:val="1"/>
          <w:rtl/>
        </w:rPr>
        <w:t xml:space="preserve"> </w:t>
      </w:r>
      <w:r w:rsidRPr="00BB1740">
        <w:rPr>
          <w:rtl/>
        </w:rPr>
        <w:t xml:space="preserve">הנה כאן לא כתוב רק </w:t>
      </w:r>
      <w:r w:rsidRPr="00BB1740">
        <w:rPr>
          <w:b/>
          <w:bCs/>
          <w:szCs w:val="27"/>
          <w:rtl/>
        </w:rPr>
        <w:t>לוא</w:t>
      </w:r>
      <w:r w:rsidRPr="00BB1740">
        <w:rPr>
          <w:rtl/>
        </w:rPr>
        <w:t xml:space="preserve">, אלא הצרוף: </w:t>
      </w:r>
      <w:r w:rsidRPr="00BB1740">
        <w:rPr>
          <w:b/>
          <w:bCs/>
          <w:szCs w:val="27"/>
          <w:rtl/>
        </w:rPr>
        <w:t>ללוא</w:t>
      </w:r>
      <w:r w:rsidRPr="00BB1740">
        <w:rPr>
          <w:rtl/>
        </w:rPr>
        <w:t xml:space="preserve">, אותיות </w:t>
      </w:r>
      <w:r w:rsidRPr="00BB1740">
        <w:rPr>
          <w:b/>
          <w:bCs/>
          <w:szCs w:val="27"/>
          <w:rtl/>
        </w:rPr>
        <w:t>אלול</w:t>
      </w:r>
      <w:r w:rsidRPr="00BB1740">
        <w:rPr>
          <w:rtl/>
        </w:rPr>
        <w:t xml:space="preserve">. אלא שתוכן הפסוק לכאורה הפוך מענינו של אלול. באלול – כך מבואר בכל הספרים – </w:t>
      </w:r>
      <w:r w:rsidRPr="00BB1740">
        <w:rPr>
          <w:b/>
          <w:bCs/>
          <w:szCs w:val="27"/>
          <w:rtl/>
        </w:rPr>
        <w:t>א</w:t>
      </w:r>
      <w:r w:rsidRPr="00BB1740">
        <w:rPr>
          <w:rtl/>
        </w:rPr>
        <w:t xml:space="preserve">ני </w:t>
      </w:r>
      <w:r w:rsidRPr="00BB1740">
        <w:rPr>
          <w:b/>
          <w:bCs/>
          <w:szCs w:val="27"/>
          <w:rtl/>
        </w:rPr>
        <w:t>ל</w:t>
      </w:r>
      <w:r w:rsidRPr="00BB1740">
        <w:rPr>
          <w:rtl/>
        </w:rPr>
        <w:t xml:space="preserve">דודי, ואז </w:t>
      </w:r>
      <w:r w:rsidRPr="00BB1740">
        <w:rPr>
          <w:b/>
          <w:bCs/>
          <w:szCs w:val="27"/>
          <w:rtl/>
        </w:rPr>
        <w:t>ו</w:t>
      </w:r>
      <w:r w:rsidRPr="00BB1740">
        <w:rPr>
          <w:rtl/>
        </w:rPr>
        <w:t xml:space="preserve">דודי </w:t>
      </w:r>
      <w:r w:rsidRPr="00BB1740">
        <w:rPr>
          <w:b/>
          <w:bCs/>
          <w:szCs w:val="27"/>
          <w:rtl/>
        </w:rPr>
        <w:t>ל</w:t>
      </w:r>
      <w:r w:rsidRPr="00BB1740">
        <w:rPr>
          <w:rtl/>
        </w:rPr>
        <w:t>י, אתערותא דלתתא מעוררת אתערותא דלעילא (לעומת חודש ניסן, אשר אז "דודי לי ואני לו", ואכהמ"ל); לעומת זה</w:t>
      </w:r>
      <w:r w:rsidRPr="00BB1740">
        <w:rPr>
          <w:rFonts w:hint="cs"/>
          <w:rtl/>
        </w:rPr>
        <w:t>,</w:t>
      </w:r>
      <w:r w:rsidRPr="00BB1740">
        <w:rPr>
          <w:rtl/>
        </w:rPr>
        <w:t xml:space="preserve"> בפסוק שלנו </w:t>
      </w:r>
      <w:r w:rsidRPr="00BB1740">
        <w:rPr>
          <w:szCs w:val="28"/>
          <w:rtl/>
        </w:rPr>
        <w:t>ה</w:t>
      </w:r>
      <w:r w:rsidRPr="00660853">
        <w:rPr>
          <w:rStyle w:val="a7"/>
          <w:rtl/>
        </w:rPr>
        <w:t>תוכן</w:t>
      </w:r>
      <w:r w:rsidRPr="00BB1740">
        <w:rPr>
          <w:b/>
          <w:bCs/>
          <w:szCs w:val="27"/>
          <w:rtl/>
        </w:rPr>
        <w:t xml:space="preserve"> </w:t>
      </w:r>
      <w:r w:rsidRPr="00BB1740">
        <w:rPr>
          <w:rtl/>
        </w:rPr>
        <w:t>ממש הפוך, ה' מופיע בלי שהתכוננו לו כלל. אכן, עיון קל נוסף יראה לנו ש</w:t>
      </w:r>
      <w:r w:rsidRPr="00660853">
        <w:rPr>
          <w:rStyle w:val="a7"/>
          <w:rtl/>
        </w:rPr>
        <w:t>לשונות</w:t>
      </w:r>
      <w:r w:rsidRPr="00BB1740">
        <w:rPr>
          <w:rtl/>
        </w:rPr>
        <w:t xml:space="preserve"> הפסוק דוקא כן קושרות אותו לפסוקי התשובה המתאימים והשגורים בתקופה זו של השנה. הרי על עשרת ימי תשובה דרשו</w:t>
      </w:r>
      <w:r w:rsidRPr="00936AE4">
        <w:rPr>
          <w:rStyle w:val="a5"/>
          <w:rtl/>
        </w:rPr>
        <w:footnoteReference w:id="7"/>
      </w:r>
      <w:r w:rsidRPr="00BB1740">
        <w:rPr>
          <w:rtl/>
        </w:rPr>
        <w:t>: "דרשו ה</w:t>
      </w:r>
      <w:r w:rsidRPr="00BB1740">
        <w:rPr>
          <w:rFonts w:hint="cs"/>
          <w:rtl/>
        </w:rPr>
        <w:t>וי</w:t>
      </w:r>
      <w:r w:rsidRPr="00BB1740">
        <w:rPr>
          <w:rtl/>
        </w:rPr>
        <w:t>' בהמצאו [ואצלנו: נדרשתי, נמצאתי], קראוהו בהיותו קרוב [ואצלנו: הנני הנני – בחינת קרוב – ללא קורא בשמי]". פסוק נוסף מצטלצל לנו לשמע הפסוק הזה, הפסוק המרכזי במזמור של אלול: "לך אמר לבי: בקשו פני". ובכן, מה היחס בין הדברים?</w:t>
      </w:r>
    </w:p>
    <w:p w:rsidR="00C94F74" w:rsidRPr="00BB1740" w:rsidRDefault="00C94F74" w:rsidP="00C94F74">
      <w:pPr>
        <w:rPr>
          <w:rtl/>
        </w:rPr>
      </w:pPr>
      <w:r w:rsidRPr="00BB1740">
        <w:rPr>
          <w:rtl/>
        </w:rPr>
        <w:t xml:space="preserve">בעשרת ימי תשובה התביעה היא לדרוש את ה' ולקרוא לו </w:t>
      </w:r>
      <w:r w:rsidRPr="00660853">
        <w:rPr>
          <w:rStyle w:val="a7"/>
          <w:rtl/>
        </w:rPr>
        <w:t>מפני</w:t>
      </w:r>
      <w:r w:rsidRPr="00BB1740">
        <w:rPr>
          <w:rtl/>
        </w:rPr>
        <w:t xml:space="preserve"> שהוא נמצא וקרוב. גם בזה משמע קצת סדר של אתערותא דלעילא המקדים אתערותא דלתתא (ולא סדר של </w:t>
      </w:r>
      <w:r w:rsidRPr="00660853">
        <w:rPr>
          <w:rStyle w:val="a7"/>
          <w:rtl/>
        </w:rPr>
        <w:t>אני לדודי</w:t>
      </w:r>
      <w:r w:rsidRPr="00BB1740">
        <w:rPr>
          <w:rtl/>
        </w:rPr>
        <w:t>), שכן תביעת הכתוב היא: היות שה' נמצא, נצלו את ההזדמנות, ואם תמשיכו להתעלם אף כשהוא נוכח, אזי יהא החטא חמור יותר. אבל מה בקשר לאלול, האם 'פתאום' נמצא ה' בעשרת ימי תשובה, ולא התעוררותנו באלול היא זו שקראה לו?</w:t>
      </w:r>
    </w:p>
    <w:p w:rsidR="00C94F74" w:rsidRPr="00BB1740" w:rsidRDefault="00C94F74" w:rsidP="00C94F74">
      <w:pPr>
        <w:rPr>
          <w:rtl/>
        </w:rPr>
      </w:pPr>
      <w:r w:rsidRPr="00BB1740">
        <w:rPr>
          <w:rtl/>
        </w:rPr>
        <w:t xml:space="preserve">בא הפסוק המיוחד הזה ומלמד: נדרשתי </w:t>
      </w:r>
      <w:r w:rsidRPr="00BB1740">
        <w:rPr>
          <w:b/>
          <w:bCs/>
          <w:szCs w:val="27"/>
          <w:rtl/>
        </w:rPr>
        <w:t>ללוא</w:t>
      </w:r>
      <w:r w:rsidRPr="00BB1740">
        <w:rPr>
          <w:rtl/>
        </w:rPr>
        <w:t xml:space="preserve"> שאלו, נדרשתי בעשרת ימי תשובה בזכות אלול, בזכות שאלה מיוחדת בצורת "ללוא"!</w:t>
      </w:r>
    </w:p>
    <w:p w:rsidR="00C94F74" w:rsidRPr="00BB1740" w:rsidRDefault="00C94F74" w:rsidP="00C94F74">
      <w:pPr>
        <w:rPr>
          <w:rtl/>
        </w:rPr>
      </w:pPr>
      <w:r w:rsidRPr="00BB1740">
        <w:rPr>
          <w:rtl/>
        </w:rPr>
        <w:t>מה</w:t>
      </w:r>
      <w:r w:rsidRPr="00857D4C">
        <w:rPr>
          <w:spacing w:val="-6"/>
          <w:rtl/>
        </w:rPr>
        <w:t xml:space="preserve"> </w:t>
      </w:r>
      <w:r w:rsidRPr="00BB1740">
        <w:rPr>
          <w:rtl/>
        </w:rPr>
        <w:t>פירוש</w:t>
      </w:r>
      <w:r w:rsidRPr="00857D4C">
        <w:rPr>
          <w:spacing w:val="-6"/>
          <w:rtl/>
        </w:rPr>
        <w:t xml:space="preserve"> </w:t>
      </w:r>
      <w:r w:rsidRPr="00BB1740">
        <w:rPr>
          <w:rtl/>
        </w:rPr>
        <w:t>הדברים?</w:t>
      </w:r>
      <w:r w:rsidRPr="00857D4C">
        <w:rPr>
          <w:spacing w:val="-6"/>
          <w:rtl/>
        </w:rPr>
        <w:t xml:space="preserve"> </w:t>
      </w:r>
      <w:r w:rsidRPr="00BB1740">
        <w:rPr>
          <w:rtl/>
        </w:rPr>
        <w:t>הבעש"ט</w:t>
      </w:r>
      <w:r w:rsidRPr="00857D4C">
        <w:rPr>
          <w:spacing w:val="-6"/>
          <w:rtl/>
        </w:rPr>
        <w:t xml:space="preserve"> </w:t>
      </w:r>
      <w:r w:rsidRPr="00BB1740">
        <w:rPr>
          <w:rtl/>
        </w:rPr>
        <w:t>גילה</w:t>
      </w:r>
      <w:r w:rsidRPr="00857D4C">
        <w:rPr>
          <w:spacing w:val="-6"/>
          <w:rtl/>
        </w:rPr>
        <w:t xml:space="preserve"> </w:t>
      </w:r>
      <w:r w:rsidRPr="00BB1740">
        <w:rPr>
          <w:rtl/>
        </w:rPr>
        <w:t>פשט</w:t>
      </w:r>
      <w:r w:rsidRPr="00857D4C">
        <w:rPr>
          <w:spacing w:val="-6"/>
          <w:rtl/>
        </w:rPr>
        <w:t xml:space="preserve"> </w:t>
      </w:r>
      <w:r w:rsidRPr="00BB1740">
        <w:rPr>
          <w:rtl/>
        </w:rPr>
        <w:t>'מהפכני'</w:t>
      </w:r>
      <w:r w:rsidRPr="00857D4C">
        <w:rPr>
          <w:spacing w:val="-6"/>
          <w:rtl/>
        </w:rPr>
        <w:t xml:space="preserve"> </w:t>
      </w:r>
      <w:r w:rsidRPr="00BB1740">
        <w:rPr>
          <w:rtl/>
        </w:rPr>
        <w:t>בפסוק</w:t>
      </w:r>
      <w:r w:rsidRPr="00857D4C">
        <w:rPr>
          <w:spacing w:val="-6"/>
          <w:rtl/>
        </w:rPr>
        <w:t xml:space="preserve"> </w:t>
      </w:r>
      <w:r w:rsidRPr="00BB1740">
        <w:rPr>
          <w:rtl/>
        </w:rPr>
        <w:t>"תורת</w:t>
      </w:r>
      <w:r w:rsidRPr="00857D4C">
        <w:rPr>
          <w:spacing w:val="-6"/>
          <w:rtl/>
        </w:rPr>
        <w:t xml:space="preserve"> </w:t>
      </w:r>
      <w:r w:rsidRPr="00BB1740">
        <w:rPr>
          <w:rtl/>
        </w:rPr>
        <w:t>ה</w:t>
      </w:r>
      <w:r w:rsidRPr="00BB1740">
        <w:rPr>
          <w:rFonts w:hint="cs"/>
          <w:rtl/>
        </w:rPr>
        <w:t>וי</w:t>
      </w:r>
      <w:r w:rsidRPr="00BB1740">
        <w:rPr>
          <w:rtl/>
        </w:rPr>
        <w:t>'</w:t>
      </w:r>
      <w:r w:rsidRPr="00857D4C">
        <w:rPr>
          <w:spacing w:val="-6"/>
          <w:rtl/>
        </w:rPr>
        <w:t xml:space="preserve"> </w:t>
      </w:r>
      <w:r w:rsidRPr="00BB1740">
        <w:rPr>
          <w:rtl/>
        </w:rPr>
        <w:t>תמימה,</w:t>
      </w:r>
      <w:r w:rsidRPr="00857D4C">
        <w:rPr>
          <w:spacing w:val="-6"/>
          <w:rtl/>
        </w:rPr>
        <w:t xml:space="preserve"> </w:t>
      </w:r>
      <w:r w:rsidRPr="00BB1740">
        <w:rPr>
          <w:rtl/>
        </w:rPr>
        <w:t>משיבת</w:t>
      </w:r>
      <w:r w:rsidRPr="00857D4C">
        <w:rPr>
          <w:spacing w:val="-6"/>
          <w:rtl/>
        </w:rPr>
        <w:t xml:space="preserve"> </w:t>
      </w:r>
      <w:r w:rsidRPr="00BB1740">
        <w:rPr>
          <w:rtl/>
        </w:rPr>
        <w:t>נפש"</w:t>
      </w:r>
      <w:r w:rsidRPr="00936AE4">
        <w:rPr>
          <w:rStyle w:val="a5"/>
          <w:rtl/>
        </w:rPr>
        <w:footnoteReference w:id="8"/>
      </w:r>
      <w:r w:rsidRPr="00BB1740">
        <w:rPr>
          <w:rtl/>
        </w:rPr>
        <w:t>,</w:t>
      </w:r>
      <w:r w:rsidRPr="00857D4C">
        <w:rPr>
          <w:spacing w:val="-6"/>
          <w:rtl/>
        </w:rPr>
        <w:t xml:space="preserve"> </w:t>
      </w:r>
      <w:r w:rsidRPr="00BB1740">
        <w:rPr>
          <w:rtl/>
        </w:rPr>
        <w:t>פשט</w:t>
      </w:r>
      <w:r w:rsidRPr="00857D4C">
        <w:rPr>
          <w:spacing w:val="-6"/>
          <w:rtl/>
        </w:rPr>
        <w:t xml:space="preserve"> </w:t>
      </w:r>
      <w:r w:rsidRPr="00BB1740">
        <w:rPr>
          <w:rtl/>
        </w:rPr>
        <w:t>שיעזור</w:t>
      </w:r>
      <w:r w:rsidRPr="00857D4C">
        <w:rPr>
          <w:spacing w:val="-6"/>
          <w:rtl/>
        </w:rPr>
        <w:t xml:space="preserve"> </w:t>
      </w:r>
      <w:r w:rsidRPr="00BB1740">
        <w:rPr>
          <w:rtl/>
        </w:rPr>
        <w:t>לנו</w:t>
      </w:r>
      <w:r w:rsidRPr="00857D4C">
        <w:rPr>
          <w:spacing w:val="-6"/>
          <w:rtl/>
        </w:rPr>
        <w:t xml:space="preserve"> </w:t>
      </w:r>
      <w:r w:rsidRPr="00BB1740">
        <w:rPr>
          <w:rtl/>
        </w:rPr>
        <w:t>להבין</w:t>
      </w:r>
      <w:r w:rsidRPr="00857D4C">
        <w:rPr>
          <w:spacing w:val="-6"/>
          <w:rtl/>
        </w:rPr>
        <w:t xml:space="preserve"> </w:t>
      </w:r>
      <w:r w:rsidRPr="00BB1740">
        <w:rPr>
          <w:rtl/>
        </w:rPr>
        <w:t>את</w:t>
      </w:r>
      <w:r w:rsidRPr="00857D4C">
        <w:rPr>
          <w:spacing w:val="-6"/>
          <w:rtl/>
        </w:rPr>
        <w:t xml:space="preserve"> </w:t>
      </w:r>
      <w:r w:rsidRPr="00BB1740">
        <w:rPr>
          <w:rtl/>
        </w:rPr>
        <w:t>כל</w:t>
      </w:r>
      <w:r w:rsidRPr="00857D4C">
        <w:rPr>
          <w:spacing w:val="-6"/>
          <w:rtl/>
        </w:rPr>
        <w:t xml:space="preserve"> </w:t>
      </w:r>
      <w:r w:rsidRPr="00BB1740">
        <w:rPr>
          <w:rtl/>
        </w:rPr>
        <w:t>רוח</w:t>
      </w:r>
      <w:r w:rsidRPr="00857D4C">
        <w:rPr>
          <w:spacing w:val="-6"/>
          <w:rtl/>
        </w:rPr>
        <w:t xml:space="preserve"> </w:t>
      </w:r>
      <w:r w:rsidRPr="00BB1740">
        <w:rPr>
          <w:rtl/>
        </w:rPr>
        <w:t>הדברים</w:t>
      </w:r>
      <w:r w:rsidRPr="00857D4C">
        <w:rPr>
          <w:spacing w:val="-6"/>
          <w:rtl/>
        </w:rPr>
        <w:t xml:space="preserve"> </w:t>
      </w:r>
      <w:r w:rsidRPr="00BB1740">
        <w:rPr>
          <w:rtl/>
        </w:rPr>
        <w:t>האמורה</w:t>
      </w:r>
      <w:r w:rsidRPr="00857D4C">
        <w:rPr>
          <w:spacing w:val="-6"/>
          <w:rtl/>
        </w:rPr>
        <w:t xml:space="preserve"> </w:t>
      </w:r>
      <w:r w:rsidRPr="00BB1740">
        <w:rPr>
          <w:rtl/>
        </w:rPr>
        <w:t>כאן,</w:t>
      </w:r>
      <w:r w:rsidRPr="00857D4C">
        <w:rPr>
          <w:spacing w:val="-6"/>
          <w:rtl/>
        </w:rPr>
        <w:t xml:space="preserve"> </w:t>
      </w:r>
      <w:r w:rsidRPr="00BB1740">
        <w:rPr>
          <w:rtl/>
        </w:rPr>
        <w:t>ושיש</w:t>
      </w:r>
      <w:r w:rsidRPr="00857D4C">
        <w:rPr>
          <w:spacing w:val="-6"/>
          <w:rtl/>
        </w:rPr>
        <w:t xml:space="preserve"> </w:t>
      </w:r>
      <w:r w:rsidRPr="00BB1740">
        <w:rPr>
          <w:rtl/>
        </w:rPr>
        <w:t>בו</w:t>
      </w:r>
      <w:r w:rsidRPr="00857D4C">
        <w:rPr>
          <w:spacing w:val="-6"/>
          <w:rtl/>
        </w:rPr>
        <w:t xml:space="preserve"> </w:t>
      </w:r>
      <w:r w:rsidRPr="00BB1740">
        <w:rPr>
          <w:rtl/>
        </w:rPr>
        <w:t>גם</w:t>
      </w:r>
      <w:r w:rsidRPr="00857D4C">
        <w:rPr>
          <w:spacing w:val="-6"/>
          <w:rtl/>
        </w:rPr>
        <w:t xml:space="preserve"> </w:t>
      </w:r>
      <w:r w:rsidRPr="00BB1740">
        <w:rPr>
          <w:rtl/>
        </w:rPr>
        <w:t>שייכות</w:t>
      </w:r>
      <w:r w:rsidRPr="00857D4C">
        <w:rPr>
          <w:spacing w:val="-6"/>
          <w:rtl/>
        </w:rPr>
        <w:t xml:space="preserve"> </w:t>
      </w:r>
      <w:r w:rsidRPr="00BB1740">
        <w:rPr>
          <w:rtl/>
        </w:rPr>
        <w:t>לענין</w:t>
      </w:r>
      <w:r w:rsidRPr="00857D4C">
        <w:rPr>
          <w:spacing w:val="-6"/>
          <w:rtl/>
        </w:rPr>
        <w:t xml:space="preserve"> </w:t>
      </w:r>
      <w:r w:rsidRPr="00BB1740">
        <w:rPr>
          <w:rtl/>
        </w:rPr>
        <w:t>היות</w:t>
      </w:r>
      <w:r w:rsidRPr="00857D4C">
        <w:rPr>
          <w:spacing w:val="-6"/>
          <w:rtl/>
        </w:rPr>
        <w:t xml:space="preserve"> </w:t>
      </w:r>
      <w:r w:rsidRPr="00BB1740">
        <w:rPr>
          <w:rtl/>
        </w:rPr>
        <w:t>מזלו</w:t>
      </w:r>
      <w:r w:rsidRPr="00857D4C">
        <w:rPr>
          <w:spacing w:val="-6"/>
          <w:rtl/>
        </w:rPr>
        <w:t xml:space="preserve"> </w:t>
      </w:r>
      <w:r w:rsidRPr="00BB1740">
        <w:rPr>
          <w:rtl/>
        </w:rPr>
        <w:t>של</w:t>
      </w:r>
      <w:r w:rsidRPr="00857D4C">
        <w:rPr>
          <w:spacing w:val="-6"/>
          <w:rtl/>
        </w:rPr>
        <w:t xml:space="preserve"> </w:t>
      </w:r>
      <w:r w:rsidRPr="00BB1740">
        <w:rPr>
          <w:rtl/>
        </w:rPr>
        <w:t>חודש</w:t>
      </w:r>
      <w:r w:rsidRPr="00857D4C">
        <w:rPr>
          <w:spacing w:val="-6"/>
          <w:rtl/>
        </w:rPr>
        <w:t xml:space="preserve"> </w:t>
      </w:r>
      <w:r w:rsidRPr="00BB1740">
        <w:rPr>
          <w:rtl/>
        </w:rPr>
        <w:t>אלול</w:t>
      </w:r>
      <w:r w:rsidRPr="00857D4C">
        <w:rPr>
          <w:spacing w:val="-6"/>
          <w:rtl/>
        </w:rPr>
        <w:t xml:space="preserve"> </w:t>
      </w:r>
      <w:r w:rsidRPr="00BB1740">
        <w:rPr>
          <w:rtl/>
        </w:rPr>
        <w:t>מזל</w:t>
      </w:r>
      <w:r w:rsidRPr="00857D4C">
        <w:rPr>
          <w:spacing w:val="-6"/>
          <w:rtl/>
        </w:rPr>
        <w:t xml:space="preserve"> </w:t>
      </w:r>
      <w:r w:rsidRPr="00BB1740">
        <w:rPr>
          <w:rtl/>
        </w:rPr>
        <w:t>בתולה:</w:t>
      </w:r>
    </w:p>
    <w:p w:rsidR="00C94F74" w:rsidRPr="00BB1740" w:rsidRDefault="00C94F74" w:rsidP="00C94F74">
      <w:pPr>
        <w:rPr>
          <w:rtl/>
        </w:rPr>
      </w:pPr>
      <w:r w:rsidRPr="00BB1740">
        <w:rPr>
          <w:rtl/>
        </w:rPr>
        <w:t>בדרך כלל דורשים: כשתורת ה' תמימה – כשלומדים את כל חלקיה, את כל הפרד"ס</w:t>
      </w:r>
      <w:r w:rsidRPr="00936AE4">
        <w:rPr>
          <w:rStyle w:val="a5"/>
          <w:rtl/>
        </w:rPr>
        <w:footnoteReference w:id="9"/>
      </w:r>
      <w:r w:rsidRPr="00BB1740">
        <w:rPr>
          <w:rtl/>
        </w:rPr>
        <w:t xml:space="preserve"> – אז היא משיבת נפש. זהו פירוש 'מקסימלי' של דעת תחתון, ומכו</w:t>
      </w:r>
      <w:r w:rsidRPr="00BB1740">
        <w:rPr>
          <w:rFonts w:hint="cs"/>
          <w:rtl/>
        </w:rPr>
        <w:t>ֵ</w:t>
      </w:r>
      <w:r w:rsidRPr="00BB1740">
        <w:rPr>
          <w:rtl/>
        </w:rPr>
        <w:t>ן לדעת עוד ועוד גם בכמות וגם באיכות, בהבטיחו כי מתוך תוספת בהיקף ובעומק תתנוצץ שלמות התורה</w:t>
      </w:r>
      <w:r w:rsidRPr="00936AE4">
        <w:rPr>
          <w:rStyle w:val="a5"/>
          <w:rtl/>
        </w:rPr>
        <w:footnoteReference w:id="10"/>
      </w:r>
      <w:r w:rsidRPr="00BB1740">
        <w:rPr>
          <w:rtl/>
        </w:rPr>
        <w:t>. אמנם הבעש"ט דרש: "תורת הוי' תמימה" – סתומה וחתומה כבתולה – ואז היא "משיבת נפש</w:t>
      </w:r>
      <w:ins w:id="31" w:author="ישראל אריאל" w:date="2004-04-15T07:55:00Z">
        <w:r w:rsidRPr="00BB1740">
          <w:rPr>
            <w:rtl/>
          </w:rPr>
          <w:t>"</w:t>
        </w:r>
        <w:r w:rsidRPr="00936AE4">
          <w:rPr>
            <w:rStyle w:val="a5"/>
            <w:rtl/>
          </w:rPr>
          <w:footnoteReference w:id="11"/>
        </w:r>
        <w:r w:rsidRPr="00BB1740">
          <w:rPr>
            <w:rtl/>
          </w:rPr>
          <w:t>.</w:t>
        </w:r>
      </w:ins>
      <w:r w:rsidRPr="00BB1740">
        <w:rPr>
          <w:rtl/>
        </w:rPr>
        <w:t xml:space="preserve"> כלומר, כשיודעים כי עם כל מה שלמדת, עדיין לא החסרת מן התורה דבר, עדיין לא נגסת ממנה כלום, ועדיין פלאית היא ממך לגמרי, אז התורה משיבת נפש. דומה התורה למים שאין להם סוף, או לשמים, אשר אם ינטל משהו מהם, לא </w:t>
      </w:r>
      <w:r w:rsidRPr="00BB1740">
        <w:rPr>
          <w:rtl/>
        </w:rPr>
        <w:lastRenderedPageBreak/>
        <w:t>יחסר מהם מאומה, ולפיכך מה שניטל אינו עולה להיחשב אפילו חלק מן המכלול.</w:t>
      </w:r>
      <w:r w:rsidRPr="00BB1740">
        <w:rPr>
          <w:rFonts w:hint="cs"/>
          <w:rtl/>
        </w:rPr>
        <w:t xml:space="preserve"> כשרוצים להשיב נפש במים שאין להם סוף לא שותים אותם, אלא טובלים וצוללים בהם.</w:t>
      </w:r>
      <w:r w:rsidRPr="00BB1740">
        <w:rPr>
          <w:rtl/>
        </w:rPr>
        <w:t xml:space="preserve"> זהו פירוש של דעת עליון.</w:t>
      </w:r>
    </w:p>
    <w:p w:rsidR="00C94F74" w:rsidRPr="00BB1740" w:rsidRDefault="00C94F74" w:rsidP="00C94F74">
      <w:pPr>
        <w:rPr>
          <w:rtl/>
        </w:rPr>
      </w:pPr>
      <w:r w:rsidRPr="00BB1740">
        <w:rPr>
          <w:rtl/>
        </w:rPr>
        <w:t>האתערותא דלתתא האמיתית של אלול היא להיות בבחינת "ללוא", לדעת עד כמה ה' נעלם מאתנו, לדעת עד כמה בן הזוג הוא סוד חתום ועליון. זוהי הדרישה של הרעיה את הדוד, ואליה נענה הדוד בעשרת ימי תשובה</w:t>
      </w:r>
      <w:r w:rsidRPr="00936AE4">
        <w:rPr>
          <w:rStyle w:val="a5"/>
          <w:rtl/>
        </w:rPr>
        <w:footnoteReference w:id="12"/>
      </w:r>
      <w:r w:rsidRPr="00BB1740">
        <w:rPr>
          <w:rtl/>
        </w:rPr>
        <w:t>.</w:t>
      </w:r>
    </w:p>
    <w:p w:rsidR="005F4A47" w:rsidRDefault="00B0279F"/>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79F" w:rsidRDefault="00B0279F" w:rsidP="00C94F74">
      <w:pPr>
        <w:spacing w:after="0" w:line="240" w:lineRule="auto"/>
      </w:pPr>
      <w:r>
        <w:separator/>
      </w:r>
    </w:p>
  </w:endnote>
  <w:endnote w:type="continuationSeparator" w:id="0">
    <w:p w:rsidR="00B0279F" w:rsidRDefault="00B0279F" w:rsidP="00C9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uttman Vilna">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79F" w:rsidRDefault="00B0279F" w:rsidP="00C94F74">
      <w:pPr>
        <w:spacing w:after="0" w:line="240" w:lineRule="auto"/>
      </w:pPr>
      <w:r>
        <w:separator/>
      </w:r>
    </w:p>
  </w:footnote>
  <w:footnote w:type="continuationSeparator" w:id="0">
    <w:p w:rsidR="00B0279F" w:rsidRDefault="00B0279F" w:rsidP="00C94F74">
      <w:pPr>
        <w:spacing w:after="0" w:line="240" w:lineRule="auto"/>
      </w:pPr>
      <w:r>
        <w:continuationSeparator/>
      </w:r>
    </w:p>
  </w:footnote>
  <w:footnote w:id="1">
    <w:p w:rsidR="00C94F74" w:rsidRPr="00D37AF6" w:rsidRDefault="00C94F74" w:rsidP="00C94F74">
      <w:pPr>
        <w:pStyle w:val="a3"/>
        <w:rPr>
          <w:rFonts w:hint="cs"/>
          <w:rtl/>
        </w:rPr>
      </w:pPr>
      <w:r w:rsidRPr="00D37AF6">
        <w:rPr>
          <w:rFonts w:hint="cs"/>
          <w:rtl/>
        </w:rPr>
        <w:tab/>
      </w:r>
      <w:r w:rsidRPr="00D37AF6">
        <w:rPr>
          <w:rtl/>
        </w:rPr>
        <w:footnoteRef/>
      </w:r>
      <w:r w:rsidRPr="00D37AF6">
        <w:rPr>
          <w:rFonts w:hint="cs"/>
          <w:rtl/>
        </w:rPr>
        <w:t>.</w:t>
      </w:r>
      <w:r w:rsidRPr="00D37AF6">
        <w:rPr>
          <w:rFonts w:hint="cs"/>
          <w:rtl/>
        </w:rPr>
        <w:tab/>
        <w:t>תהלים כז.</w:t>
      </w:r>
    </w:p>
  </w:footnote>
  <w:footnote w:id="2">
    <w:p w:rsidR="00C94F74" w:rsidRDefault="00C94F74" w:rsidP="00C94F74">
      <w:pPr>
        <w:pStyle w:val="a3"/>
        <w:rPr>
          <w:ins w:id="3" w:author="ישראל אריאל" w:date="2004-04-15T07:55:00Z"/>
          <w:rFonts w:hint="cs"/>
          <w:rtl/>
        </w:rPr>
      </w:pPr>
      <w:r>
        <w:rPr>
          <w:rFonts w:hint="cs"/>
          <w:rtl/>
        </w:rPr>
        <w:tab/>
      </w:r>
      <w:ins w:id="4" w:author="ישראל אריאל" w:date="2004-04-15T07:55:00Z">
        <w:r w:rsidRPr="0059669F">
          <w:rPr>
            <w:rtl/>
          </w:rPr>
          <w:footnoteRef/>
        </w:r>
      </w:ins>
      <w:r>
        <w:rPr>
          <w:rFonts w:hint="cs"/>
          <w:rtl/>
        </w:rPr>
        <w:t>.</w:t>
      </w:r>
      <w:r>
        <w:rPr>
          <w:rFonts w:hint="cs"/>
          <w:rtl/>
        </w:rPr>
        <w:tab/>
      </w:r>
      <w:ins w:id="5" w:author="ישראל אריאל" w:date="2004-04-15T07:55:00Z">
        <w:r>
          <w:rPr>
            <w:rFonts w:hint="cs"/>
            <w:rtl/>
          </w:rPr>
          <w:t>עיין אגה"ק בתניא</w:t>
        </w:r>
      </w:ins>
      <w:r>
        <w:rPr>
          <w:rFonts w:hint="cs"/>
          <w:rtl/>
        </w:rPr>
        <w:t>, אגרת טו בסופה.</w:t>
      </w:r>
    </w:p>
  </w:footnote>
  <w:footnote w:id="3">
    <w:p w:rsidR="00C94F74" w:rsidRDefault="00C94F74" w:rsidP="00C94F74">
      <w:pPr>
        <w:pStyle w:val="a3"/>
        <w:rPr>
          <w:rFonts w:hint="cs"/>
          <w:rtl/>
        </w:rPr>
      </w:pPr>
      <w:r>
        <w:rPr>
          <w:rtl/>
        </w:rPr>
        <w:tab/>
      </w:r>
      <w:r w:rsidRPr="0059669F">
        <w:rPr>
          <w:rtl/>
        </w:rPr>
        <w:footnoteRef/>
      </w:r>
      <w:r>
        <w:rPr>
          <w:rtl/>
        </w:rPr>
        <w:t>.</w:t>
      </w:r>
      <w:r>
        <w:rPr>
          <w:rtl/>
        </w:rPr>
        <w:tab/>
      </w:r>
      <w:r>
        <w:rPr>
          <w:rFonts w:hint="cs"/>
          <w:rtl/>
        </w:rPr>
        <w:t>שמו"א ב, ג.</w:t>
      </w:r>
    </w:p>
  </w:footnote>
  <w:footnote w:id="4">
    <w:p w:rsidR="00C94F74" w:rsidRDefault="00C94F74" w:rsidP="00C94F74">
      <w:pPr>
        <w:pStyle w:val="a3"/>
        <w:rPr>
          <w:ins w:id="10" w:author="ישראל אריאל" w:date="2004-04-15T07:54:00Z"/>
          <w:rFonts w:hint="cs"/>
          <w:rtl/>
        </w:rPr>
      </w:pPr>
      <w:r>
        <w:rPr>
          <w:rtl/>
        </w:rPr>
        <w:tab/>
      </w:r>
      <w:ins w:id="11" w:author="ישראל אריאל" w:date="2004-04-15T07:54:00Z">
        <w:r w:rsidRPr="0059669F">
          <w:rPr>
            <w:rtl/>
          </w:rPr>
          <w:footnoteRef/>
        </w:r>
      </w:ins>
      <w:r>
        <w:rPr>
          <w:rtl/>
        </w:rPr>
        <w:t>.</w:t>
      </w:r>
      <w:r>
        <w:rPr>
          <w:rtl/>
        </w:rPr>
        <w:tab/>
      </w:r>
      <w:ins w:id="12" w:author="ישראל אריאל" w:date="2004-04-15T07:54:00Z">
        <w:r>
          <w:rPr>
            <w:rtl/>
          </w:rPr>
          <w:t>כך דרך הגמרא לדייק כל היכן שנוקטת המשנה כי 'מודים חכמים לר' פלוני'</w:t>
        </w:r>
        <w:r>
          <w:rPr>
            <w:rFonts w:hint="cs"/>
            <w:rtl/>
          </w:rPr>
          <w:t>;</w:t>
        </w:r>
        <w:r>
          <w:rPr>
            <w:rtl/>
          </w:rPr>
          <w:t xml:space="preserve"> כלומר, מכלל הודאתם ניתן להסיק כי בכללות הענין מצויים הם עמו בפלוגתא.</w:t>
        </w:r>
      </w:ins>
    </w:p>
  </w:footnote>
  <w:footnote w:id="5">
    <w:p w:rsidR="00C94F74" w:rsidRDefault="00C94F74" w:rsidP="00C94F74">
      <w:pPr>
        <w:pStyle w:val="a3"/>
        <w:rPr>
          <w:ins w:id="17" w:author="ישראל אריאל" w:date="2004-04-15T07:55:00Z"/>
          <w:rFonts w:hint="cs"/>
          <w:rtl/>
        </w:rPr>
      </w:pPr>
      <w:r>
        <w:rPr>
          <w:rtl/>
        </w:rPr>
        <w:tab/>
      </w:r>
      <w:ins w:id="18" w:author="ישראל אריאל" w:date="2004-04-15T07:55:00Z">
        <w:r w:rsidRPr="0059669F">
          <w:rPr>
            <w:rtl/>
          </w:rPr>
          <w:footnoteRef/>
        </w:r>
      </w:ins>
      <w:r>
        <w:rPr>
          <w:rtl/>
        </w:rPr>
        <w:t>.</w:t>
      </w:r>
      <w:r>
        <w:rPr>
          <w:rtl/>
        </w:rPr>
        <w:tab/>
      </w:r>
      <w:ins w:id="19" w:author="ישראל אריאל" w:date="2004-04-15T07:55:00Z">
        <w:r>
          <w:rPr>
            <w:rFonts w:hint="cs"/>
            <w:rtl/>
          </w:rPr>
          <w:t xml:space="preserve">ועיין כש"ט </w:t>
        </w:r>
      </w:ins>
      <w:r>
        <w:rPr>
          <w:rFonts w:hint="cs"/>
          <w:rtl/>
        </w:rPr>
        <w:t>ג.</w:t>
      </w:r>
    </w:p>
  </w:footnote>
  <w:footnote w:id="6">
    <w:p w:rsidR="00C94F74" w:rsidRDefault="00C94F74" w:rsidP="00C94F74">
      <w:pPr>
        <w:pStyle w:val="a3"/>
        <w:rPr>
          <w:rFonts w:hint="cs"/>
          <w:rtl/>
        </w:rPr>
      </w:pPr>
      <w:r>
        <w:rPr>
          <w:rtl/>
        </w:rPr>
        <w:tab/>
      </w:r>
      <w:r w:rsidRPr="0059669F">
        <w:rPr>
          <w:rtl/>
        </w:rPr>
        <w:footnoteRef/>
      </w:r>
      <w:r>
        <w:rPr>
          <w:rtl/>
        </w:rPr>
        <w:t>.</w:t>
      </w:r>
      <w:r>
        <w:rPr>
          <w:rtl/>
        </w:rPr>
        <w:tab/>
        <w:t>ישעיה</w:t>
      </w:r>
      <w:r>
        <w:rPr>
          <w:rFonts w:hint="cs"/>
          <w:rtl/>
        </w:rPr>
        <w:t xml:space="preserve"> סה, א.</w:t>
      </w:r>
    </w:p>
  </w:footnote>
  <w:footnote w:id="7">
    <w:p w:rsidR="00C94F74" w:rsidRDefault="00C94F74" w:rsidP="00C94F74">
      <w:pPr>
        <w:pStyle w:val="a3"/>
        <w:rPr>
          <w:rFonts w:hint="cs"/>
          <w:rtl/>
        </w:rPr>
      </w:pPr>
      <w:r>
        <w:rPr>
          <w:rFonts w:hint="cs"/>
          <w:rtl/>
        </w:rPr>
        <w:tab/>
      </w:r>
      <w:r w:rsidRPr="00902724">
        <w:footnoteRef/>
      </w:r>
      <w:r>
        <w:rPr>
          <w:rFonts w:hint="cs"/>
          <w:rtl/>
        </w:rPr>
        <w:t>.</w:t>
      </w:r>
      <w:r>
        <w:rPr>
          <w:rFonts w:hint="cs"/>
          <w:rtl/>
        </w:rPr>
        <w:tab/>
        <w:t>ר"ה יח, א.</w:t>
      </w:r>
    </w:p>
  </w:footnote>
  <w:footnote w:id="8">
    <w:p w:rsidR="00C94F74" w:rsidRDefault="00C94F74" w:rsidP="00C94F74">
      <w:pPr>
        <w:pStyle w:val="a3"/>
        <w:rPr>
          <w:rFonts w:hint="cs"/>
          <w:rtl/>
        </w:rPr>
      </w:pPr>
      <w:r>
        <w:rPr>
          <w:rtl/>
        </w:rPr>
        <w:tab/>
      </w:r>
      <w:r w:rsidRPr="0059669F">
        <w:rPr>
          <w:rtl/>
        </w:rPr>
        <w:footnoteRef/>
      </w:r>
      <w:r>
        <w:rPr>
          <w:rtl/>
        </w:rPr>
        <w:t>.</w:t>
      </w:r>
      <w:r>
        <w:rPr>
          <w:rtl/>
        </w:rPr>
        <w:tab/>
      </w:r>
      <w:r w:rsidRPr="00F004BD">
        <w:rPr>
          <w:rFonts w:hint="cs"/>
          <w:rtl/>
        </w:rPr>
        <w:t>תהלים יט, ח.</w:t>
      </w:r>
    </w:p>
  </w:footnote>
  <w:footnote w:id="9">
    <w:p w:rsidR="00C94F74" w:rsidRDefault="00C94F74" w:rsidP="00C94F74">
      <w:pPr>
        <w:pStyle w:val="a3"/>
        <w:rPr>
          <w:rtl/>
        </w:rPr>
      </w:pPr>
      <w:r>
        <w:rPr>
          <w:rtl/>
        </w:rPr>
        <w:tab/>
      </w:r>
      <w:r w:rsidRPr="0059669F">
        <w:rPr>
          <w:rtl/>
        </w:rPr>
        <w:footnoteRef/>
      </w:r>
      <w:r>
        <w:rPr>
          <w:rtl/>
        </w:rPr>
        <w:t>.</w:t>
      </w:r>
      <w:r>
        <w:rPr>
          <w:rtl/>
        </w:rPr>
        <w:tab/>
        <w:t>עיין</w:t>
      </w:r>
      <w:r w:rsidRPr="00857D4C">
        <w:rPr>
          <w:spacing w:val="1"/>
          <w:rtl/>
        </w:rPr>
        <w:t xml:space="preserve"> </w:t>
      </w:r>
      <w:r>
        <w:rPr>
          <w:rtl/>
        </w:rPr>
        <w:t>בהלכות</w:t>
      </w:r>
      <w:r w:rsidRPr="00857D4C">
        <w:rPr>
          <w:spacing w:val="1"/>
          <w:rtl/>
        </w:rPr>
        <w:t xml:space="preserve"> </w:t>
      </w:r>
      <w:r>
        <w:rPr>
          <w:rtl/>
        </w:rPr>
        <w:t>תלמוד</w:t>
      </w:r>
      <w:r w:rsidRPr="00857D4C">
        <w:rPr>
          <w:spacing w:val="1"/>
          <w:rtl/>
        </w:rPr>
        <w:t xml:space="preserve"> </w:t>
      </w:r>
      <w:r>
        <w:rPr>
          <w:rtl/>
        </w:rPr>
        <w:t>תורה</w:t>
      </w:r>
      <w:r w:rsidRPr="00857D4C">
        <w:rPr>
          <w:spacing w:val="1"/>
          <w:rtl/>
        </w:rPr>
        <w:t xml:space="preserve"> </w:t>
      </w:r>
      <w:r>
        <w:rPr>
          <w:rtl/>
        </w:rPr>
        <w:t>לאדמו"ר</w:t>
      </w:r>
      <w:r w:rsidRPr="00857D4C">
        <w:rPr>
          <w:spacing w:val="1"/>
          <w:rtl/>
        </w:rPr>
        <w:t xml:space="preserve"> </w:t>
      </w:r>
      <w:r>
        <w:rPr>
          <w:rtl/>
        </w:rPr>
        <w:t>הזקן</w:t>
      </w:r>
      <w:r w:rsidRPr="00857D4C">
        <w:rPr>
          <w:rFonts w:hint="cs"/>
          <w:spacing w:val="1"/>
          <w:rtl/>
        </w:rPr>
        <w:t xml:space="preserve"> </w:t>
      </w:r>
      <w:r>
        <w:rPr>
          <w:rFonts w:hint="cs"/>
          <w:rtl/>
        </w:rPr>
        <w:t>ובמקורותיו</w:t>
      </w:r>
      <w:r>
        <w:rPr>
          <w:rtl/>
        </w:rPr>
        <w:t>,</w:t>
      </w:r>
      <w:r w:rsidRPr="00857D4C">
        <w:rPr>
          <w:rFonts w:hint="cs"/>
          <w:spacing w:val="1"/>
          <w:rtl/>
        </w:rPr>
        <w:t xml:space="preserve"> </w:t>
      </w:r>
      <w:r>
        <w:rPr>
          <w:rFonts w:hint="cs"/>
          <w:rtl/>
        </w:rPr>
        <w:t>קו"א</w:t>
      </w:r>
      <w:r w:rsidRPr="00857D4C">
        <w:rPr>
          <w:rFonts w:hint="cs"/>
          <w:spacing w:val="1"/>
          <w:rtl/>
        </w:rPr>
        <w:t xml:space="preserve"> </w:t>
      </w:r>
      <w:r>
        <w:rPr>
          <w:rFonts w:hint="cs"/>
          <w:rtl/>
        </w:rPr>
        <w:t>תחילת</w:t>
      </w:r>
      <w:r w:rsidRPr="00857D4C">
        <w:rPr>
          <w:rFonts w:hint="cs"/>
          <w:spacing w:val="1"/>
          <w:rtl/>
        </w:rPr>
        <w:t xml:space="preserve"> </w:t>
      </w:r>
      <w:r>
        <w:rPr>
          <w:rFonts w:hint="cs"/>
          <w:rtl/>
        </w:rPr>
        <w:t>פ"ג</w:t>
      </w:r>
      <w:r>
        <w:rPr>
          <w:rtl/>
        </w:rPr>
        <w:t>,</w:t>
      </w:r>
      <w:r w:rsidRPr="00857D4C">
        <w:rPr>
          <w:spacing w:val="1"/>
          <w:rtl/>
        </w:rPr>
        <w:t xml:space="preserve"> </w:t>
      </w:r>
      <w:r>
        <w:rPr>
          <w:rtl/>
        </w:rPr>
        <w:t>שם</w:t>
      </w:r>
      <w:r w:rsidRPr="00857D4C">
        <w:rPr>
          <w:spacing w:val="1"/>
          <w:rtl/>
        </w:rPr>
        <w:t xml:space="preserve"> </w:t>
      </w:r>
      <w:r>
        <w:rPr>
          <w:rtl/>
        </w:rPr>
        <w:t>מוסבר</w:t>
      </w:r>
      <w:r w:rsidRPr="00857D4C">
        <w:rPr>
          <w:spacing w:val="1"/>
          <w:rtl/>
        </w:rPr>
        <w:t xml:space="preserve"> </w:t>
      </w:r>
      <w:r>
        <w:rPr>
          <w:rtl/>
        </w:rPr>
        <w:t>שבנוסף</w:t>
      </w:r>
      <w:r w:rsidRPr="00857D4C">
        <w:rPr>
          <w:spacing w:val="1"/>
          <w:rtl/>
        </w:rPr>
        <w:t xml:space="preserve"> </w:t>
      </w:r>
      <w:r>
        <w:rPr>
          <w:rtl/>
        </w:rPr>
        <w:t>למצוות</w:t>
      </w:r>
      <w:r w:rsidRPr="00857D4C">
        <w:rPr>
          <w:spacing w:val="1"/>
          <w:rtl/>
        </w:rPr>
        <w:t xml:space="preserve"> </w:t>
      </w:r>
      <w:r>
        <w:rPr>
          <w:rtl/>
        </w:rPr>
        <w:t>תלמוד</w:t>
      </w:r>
      <w:r w:rsidRPr="00857D4C">
        <w:rPr>
          <w:spacing w:val="1"/>
          <w:rtl/>
        </w:rPr>
        <w:t xml:space="preserve"> </w:t>
      </w:r>
      <w:r>
        <w:rPr>
          <w:rtl/>
        </w:rPr>
        <w:t>תורה,</w:t>
      </w:r>
      <w:r w:rsidRPr="00857D4C">
        <w:rPr>
          <w:spacing w:val="1"/>
          <w:rtl/>
        </w:rPr>
        <w:t xml:space="preserve"> </w:t>
      </w:r>
      <w:r>
        <w:rPr>
          <w:rtl/>
        </w:rPr>
        <w:t>וקודם</w:t>
      </w:r>
      <w:r w:rsidRPr="00857D4C">
        <w:rPr>
          <w:spacing w:val="1"/>
          <w:rtl/>
        </w:rPr>
        <w:t xml:space="preserve"> </w:t>
      </w:r>
      <w:r>
        <w:rPr>
          <w:rtl/>
        </w:rPr>
        <w:t>לה,</w:t>
      </w:r>
      <w:r w:rsidRPr="00857D4C">
        <w:rPr>
          <w:spacing w:val="1"/>
          <w:rtl/>
        </w:rPr>
        <w:t xml:space="preserve"> </w:t>
      </w:r>
      <w:r>
        <w:rPr>
          <w:rtl/>
        </w:rPr>
        <w:t>יש</w:t>
      </w:r>
      <w:r w:rsidRPr="00857D4C">
        <w:rPr>
          <w:spacing w:val="1"/>
          <w:rtl/>
        </w:rPr>
        <w:t xml:space="preserve"> </w:t>
      </w:r>
      <w:r>
        <w:rPr>
          <w:rtl/>
        </w:rPr>
        <w:t>מצוה</w:t>
      </w:r>
      <w:r w:rsidRPr="00857D4C">
        <w:rPr>
          <w:spacing w:val="1"/>
          <w:rtl/>
        </w:rPr>
        <w:t xml:space="preserve"> </w:t>
      </w:r>
      <w:r>
        <w:rPr>
          <w:rtl/>
        </w:rPr>
        <w:t>לדעת</w:t>
      </w:r>
      <w:r w:rsidRPr="00857D4C">
        <w:rPr>
          <w:spacing w:val="1"/>
          <w:rtl/>
        </w:rPr>
        <w:t xml:space="preserve"> </w:t>
      </w:r>
      <w:r>
        <w:rPr>
          <w:rtl/>
        </w:rPr>
        <w:t>את</w:t>
      </w:r>
      <w:r w:rsidRPr="00857D4C">
        <w:rPr>
          <w:spacing w:val="1"/>
          <w:rtl/>
        </w:rPr>
        <w:t xml:space="preserve"> </w:t>
      </w:r>
      <w:r>
        <w:rPr>
          <w:rtl/>
        </w:rPr>
        <w:t>כל</w:t>
      </w:r>
      <w:r w:rsidRPr="00857D4C">
        <w:rPr>
          <w:spacing w:val="1"/>
          <w:rtl/>
        </w:rPr>
        <w:t xml:space="preserve"> </w:t>
      </w:r>
      <w:r>
        <w:rPr>
          <w:rtl/>
        </w:rPr>
        <w:t>התורה</w:t>
      </w:r>
      <w:r w:rsidRPr="00857D4C">
        <w:rPr>
          <w:spacing w:val="1"/>
          <w:rtl/>
        </w:rPr>
        <w:t xml:space="preserve"> </w:t>
      </w:r>
      <w:r>
        <w:rPr>
          <w:rtl/>
        </w:rPr>
        <w:t>כולה.</w:t>
      </w:r>
    </w:p>
  </w:footnote>
  <w:footnote w:id="10">
    <w:p w:rsidR="00C94F74" w:rsidRDefault="00C94F74" w:rsidP="00C94F74">
      <w:pPr>
        <w:pStyle w:val="a3"/>
        <w:rPr>
          <w:ins w:id="25" w:author="ישראל אריאל" w:date="2004-04-15T07:54:00Z"/>
          <w:rtl/>
        </w:rPr>
      </w:pPr>
      <w:r>
        <w:rPr>
          <w:rtl/>
        </w:rPr>
        <w:tab/>
      </w:r>
      <w:ins w:id="26" w:author="ישראל אריאל" w:date="2004-04-15T07:54:00Z">
        <w:r w:rsidRPr="0059669F">
          <w:rPr>
            <w:rtl/>
          </w:rPr>
          <w:footnoteRef/>
        </w:r>
      </w:ins>
      <w:r>
        <w:rPr>
          <w:rtl/>
        </w:rPr>
        <w:t>.</w:t>
      </w:r>
      <w:r>
        <w:rPr>
          <w:rtl/>
        </w:rPr>
        <w:tab/>
      </w:r>
      <w:ins w:id="27" w:author="ישראל אריאל" w:date="2004-04-15T07:54:00Z">
        <w:r>
          <w:rPr>
            <w:rFonts w:hint="cs"/>
            <w:rtl/>
          </w:rPr>
          <w:t>מעין זה פירש הרמב"ם בפרק רביעי משמונה פרקים (וראה מו"נ ב</w:t>
        </w:r>
      </w:ins>
      <w:r>
        <w:rPr>
          <w:rFonts w:hint="cs"/>
          <w:rtl/>
        </w:rPr>
        <w:t>,</w:t>
      </w:r>
      <w:ins w:id="28" w:author="ישראל אריאל" w:date="2004-04-15T07:54:00Z">
        <w:r>
          <w:rPr>
            <w:rFonts w:hint="cs"/>
            <w:rtl/>
          </w:rPr>
          <w:t xml:space="preserve"> לט; ג</w:t>
        </w:r>
      </w:ins>
      <w:r>
        <w:rPr>
          <w:rFonts w:hint="cs"/>
          <w:rtl/>
        </w:rPr>
        <w:t>,</w:t>
      </w:r>
      <w:ins w:id="29" w:author="ישראל אריאל" w:date="2004-04-15T07:54:00Z">
        <w:r>
          <w:rPr>
            <w:rFonts w:hint="cs"/>
            <w:rtl/>
          </w:rPr>
          <w:t xml:space="preserve"> כז), שהתורה שלמה ו"מכסה" את כל חלקי החיים, וכל הנצרך לשלמות האדם. בהמשך המאמר תידון שיטתו של הרמב"ם באריכות, ותושווה לשיטתו של רש"י, לה מתאים פירוש הבעש"ט שלקמן, ולשיטתו של הרמב"ן. </w:t>
        </w:r>
        <w:r>
          <w:rPr>
            <w:rtl/>
          </w:rPr>
          <w:t xml:space="preserve">עיין בסוף חלק א של המאמר כי לרמב"ן שיטה נוספת בהבנת הפסוק, לאור תפיסתו את מובנה של התמימות. שיטה זו התבארה בדרשתו "תורת </w:t>
        </w:r>
      </w:ins>
      <w:r>
        <w:rPr>
          <w:rtl/>
        </w:rPr>
        <w:t>הוי'</w:t>
      </w:r>
      <w:ins w:id="30" w:author="ישראל אריאל" w:date="2004-04-15T07:54:00Z">
        <w:r>
          <w:rPr>
            <w:rtl/>
          </w:rPr>
          <w:t xml:space="preserve"> תמימה משיבת נפש".</w:t>
        </w:r>
      </w:ins>
    </w:p>
  </w:footnote>
  <w:footnote w:id="11">
    <w:p w:rsidR="00C94F74" w:rsidRDefault="00C94F74" w:rsidP="00C94F74">
      <w:pPr>
        <w:pStyle w:val="a3"/>
        <w:rPr>
          <w:ins w:id="32" w:author="ישראל אריאל" w:date="2004-04-15T07:55:00Z"/>
          <w:rFonts w:hint="cs"/>
          <w:rtl/>
        </w:rPr>
      </w:pPr>
      <w:r>
        <w:rPr>
          <w:rtl/>
        </w:rPr>
        <w:tab/>
      </w:r>
      <w:ins w:id="33" w:author="ישראל אריאל" w:date="2004-04-15T07:55:00Z">
        <w:r w:rsidRPr="0059669F">
          <w:rPr>
            <w:rtl/>
          </w:rPr>
          <w:footnoteRef/>
        </w:r>
      </w:ins>
      <w:r>
        <w:rPr>
          <w:rtl/>
        </w:rPr>
        <w:t>.</w:t>
      </w:r>
      <w:r>
        <w:rPr>
          <w:rtl/>
        </w:rPr>
        <w:tab/>
      </w:r>
      <w:r>
        <w:rPr>
          <w:rFonts w:hint="cs"/>
          <w:rtl/>
        </w:rPr>
        <w:t xml:space="preserve">כש"ט, הוספות, מו. </w:t>
      </w:r>
      <w:ins w:id="34" w:author="ישראל אריאל" w:date="2004-04-15T07:55:00Z">
        <w:r>
          <w:rPr>
            <w:rFonts w:hint="cs"/>
            <w:rtl/>
          </w:rPr>
          <w:t>דרשה זו לא נאמרה בחייו של הבעש"ט, אלא התגלתה לרבי הרש"ב בשבת ח"י אלול</w:t>
        </w:r>
      </w:ins>
      <w:r>
        <w:rPr>
          <w:rFonts w:hint="cs"/>
          <w:rtl/>
        </w:rPr>
        <w:t xml:space="preserve"> </w:t>
      </w:r>
      <w:ins w:id="35" w:author="ישראל אריאל" w:date="2004-04-15T07:55:00Z">
        <w:r>
          <w:rPr>
            <w:rFonts w:hint="cs"/>
            <w:rtl/>
          </w:rPr>
          <w:t>(בתוך שרשרת דרשות שהתגלו לו באותה שבת). באותה שבת החליט לייסד את ישיבתו "תומכי תמימים", ואפשר להבין מכאן שזו ה'קריאת כיוון' כיצד רצה שילמדו בישיבתו (אף כי אמר שכמעט בלתי אפשרי לרכוש את מידת התמימות, אם זו אינה קיימת בתשתית האישיות. הדבר דומה לקונטרס ההתפעלות של אדמו"ר האמצעי, ממנו ניתן להבין שרצה כי כולם, גם אלו שלכאורה אינם שייכים בדבר, יטעמו מ"יחודא עילאה", ויכוונו את עבודת ה' שלהם לפי זיקה למדרגה זו).</w:t>
        </w:r>
      </w:ins>
    </w:p>
  </w:footnote>
  <w:footnote w:id="12">
    <w:p w:rsidR="00C94F74" w:rsidRDefault="00C94F74" w:rsidP="00C94F74">
      <w:pPr>
        <w:pStyle w:val="a3"/>
        <w:rPr>
          <w:rFonts w:hint="cs"/>
          <w:rtl/>
        </w:rPr>
      </w:pPr>
      <w:r>
        <w:rPr>
          <w:rtl/>
        </w:rPr>
        <w:tab/>
      </w:r>
      <w:r w:rsidRPr="0059669F">
        <w:rPr>
          <w:rtl/>
        </w:rPr>
        <w:footnoteRef/>
      </w:r>
      <w:r>
        <w:rPr>
          <w:rtl/>
        </w:rPr>
        <w:t>.</w:t>
      </w:r>
      <w:r>
        <w:rPr>
          <w:rtl/>
        </w:rPr>
        <w:tab/>
        <w:t xml:space="preserve">וראה הרחבה בנספח א. </w:t>
      </w:r>
      <w:ins w:id="36" w:author="ישראל אריאל" w:date="2004-04-15T07:54:00Z">
        <w:r>
          <w:rPr>
            <w:rFonts w:hint="cs"/>
            <w:rtl/>
          </w:rPr>
          <w:t>האמור כאן סותר</w:t>
        </w:r>
      </w:ins>
      <w:r>
        <w:rPr>
          <w:rFonts w:hint="cs"/>
          <w:rtl/>
        </w:rPr>
        <w:t xml:space="preserve"> </w:t>
      </w:r>
      <w:ins w:id="37" w:author="ישראל אריאל" w:date="2004-04-15T07:54:00Z">
        <w:r>
          <w:rPr>
            <w:rFonts w:hint="cs"/>
            <w:rtl/>
          </w:rPr>
          <w:t xml:space="preserve">לכאורה את תורתו של אדמו"ר הזקן, לפיה באלול המלך בשדה, בסבר פנים יפות, וכולם זוכים לראותו, ואילו בתשרי נכנס הוא לארמונו ומצטנע שם; שהרי כאן הוסבר שבאלול יש רגישות להיותו של ה' נעלם, ואילו בתשרי נמצא וקרוב הוא לנו. ההסבר הוא שהמעבר מאלול לתשרי הוא מחכמה לדעת, מראיה להתקשרות (מעין המעבר מ"אסור לאדם לקדש את האשה קודם שיראנה" לייחוד הנישואין). דברי </w:t>
        </w:r>
      </w:ins>
      <w:r>
        <w:rPr>
          <w:rFonts w:hint="cs"/>
          <w:rtl/>
        </w:rPr>
        <w:t>אדמו</w:t>
      </w:r>
      <w:r>
        <w:rPr>
          <w:rtl/>
        </w:rPr>
        <w:t>"</w:t>
      </w:r>
      <w:r>
        <w:rPr>
          <w:rFonts w:hint="cs"/>
          <w:rtl/>
        </w:rPr>
        <w:t>ר הזקן</w:t>
      </w:r>
      <w:ins w:id="38" w:author="ישראל אריאל" w:date="2004-04-15T07:54:00Z">
        <w:r>
          <w:rPr>
            <w:rFonts w:hint="cs"/>
            <w:rtl/>
          </w:rPr>
          <w:t xml:space="preserve"> מכוונים לנגלה של</w:t>
        </w:r>
      </w:ins>
      <w:r>
        <w:rPr>
          <w:rFonts w:hint="cs"/>
          <w:rtl/>
        </w:rPr>
        <w:t xml:space="preserve"> </w:t>
      </w:r>
      <w:ins w:id="39" w:author="ישראל אריאל" w:date="2004-04-15T07:54:00Z">
        <w:r>
          <w:rPr>
            <w:rFonts w:hint="cs"/>
            <w:rtl/>
          </w:rPr>
          <w:t>אלול, ל"</w:t>
        </w:r>
        <w:r w:rsidRPr="005E77BB">
          <w:rPr>
            <w:rStyle w:val="a8"/>
            <w:rFonts w:hint="cs"/>
            <w:rtl/>
          </w:rPr>
          <w:t>לו</w:t>
        </w:r>
        <w:r>
          <w:rPr>
            <w:rFonts w:hint="cs"/>
            <w:rtl/>
          </w:rPr>
          <w:t xml:space="preserve"> אנחנו", ודברינו ל'רא</w:t>
        </w:r>
      </w:ins>
      <w:r>
        <w:rPr>
          <w:rFonts w:hint="cs"/>
          <w:rtl/>
        </w:rPr>
        <w:t>ִ</w:t>
      </w:r>
      <w:ins w:id="40" w:author="ישראל אריאל" w:date="2004-04-15T07:54:00Z">
        <w:r>
          <w:rPr>
            <w:rFonts w:hint="cs"/>
            <w:rtl/>
          </w:rPr>
          <w:t>יה' את הנעלם, בחינת "</w:t>
        </w:r>
        <w:r w:rsidRPr="005E77BB">
          <w:rPr>
            <w:rStyle w:val="a8"/>
            <w:rFonts w:hint="cs"/>
            <w:rtl/>
          </w:rPr>
          <w:t>לא</w:t>
        </w:r>
        <w:r>
          <w:rPr>
            <w:rFonts w:hint="cs"/>
            <w:rtl/>
          </w:rPr>
          <w:t xml:space="preserve"> אנחנו", אבל כאן וכאן עוסקים בזיהוי, הנפש חשה תגלית לאחר שחיקה ממושכת והתדרדר</w:t>
        </w:r>
      </w:ins>
      <w:r>
        <w:rPr>
          <w:rFonts w:hint="cs"/>
          <w:rtl/>
        </w:rPr>
        <w:t>ות</w:t>
      </w:r>
      <w:ins w:id="41" w:author="ישראל אריאל" w:date="2004-04-15T07:54:00Z">
        <w:r>
          <w:rPr>
            <w:rFonts w:hint="cs"/>
            <w:rtl/>
          </w:rPr>
          <w:t xml:space="preserve"> להתעלמות (ראה בספר </w:t>
        </w:r>
        <w:r w:rsidRPr="00946620">
          <w:rPr>
            <w:rStyle w:val="a8"/>
            <w:rFonts w:hint="cs"/>
            <w:rtl/>
          </w:rPr>
          <w:t>אני לדודי</w:t>
        </w:r>
      </w:ins>
      <w:r>
        <w:rPr>
          <w:rStyle w:val="a8"/>
          <w:rFonts w:hint="cs"/>
          <w:rtl/>
        </w:rPr>
        <w:t xml:space="preserve"> ודודי לי</w:t>
      </w:r>
      <w:ins w:id="42" w:author="ישראל אריאל" w:date="2004-04-15T07:54:00Z">
        <w:r w:rsidRPr="00946620">
          <w:rPr>
            <w:rStyle w:val="a8"/>
            <w:rFonts w:hint="cs"/>
            <w:rtl/>
          </w:rPr>
          <w:t xml:space="preserve"> </w:t>
        </w:r>
      </w:ins>
      <w:r>
        <w:rPr>
          <w:rFonts w:hint="cs"/>
          <w:rtl/>
        </w:rPr>
        <w:t>עמ' נב-נה, מ-מה</w:t>
      </w:r>
      <w:ins w:id="43" w:author="ישראל אריאל" w:date="2004-04-15T07:54:00Z">
        <w:r>
          <w:rPr>
            <w:rFonts w:hint="cs"/>
            <w:rtl/>
          </w:rPr>
          <w:t>). לעומת זאת, בתשרי באים לעצם תחושת הנוכחות, לחיים הנובעים כשיש מפגש. מח הדעת הוא המח שבאחור, והזיווג נעשה במחשך, כי ככל שהמפגש קרוב יותר, כך הוא נשען על הלא מודע, על ההתקשרות העצמית, ונפתח לזרימה טבעית, שכן נרתע הוא מלהציץ בזה שפוגשים בו, פן כל נסיון להכילו בכלי השכל יגרום להסתלקותו. כך הוא הסדר גם בתפילת כל יום, בה נעשית ההתבונות בשעת קריאת שמע וברכותיה, אבל כאשר מגיעים לעצם שפיכת הלב לפני ה', אזי מבקשים שהוא יפתח את שפתינו, ושנביעת התפילה תבוא כביכול בדרך ממילא, ממקום שמפליא אותנו בעצמנו.</w:t>
        </w:r>
      </w:ins>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AFD"/>
    <w:rsid w:val="00061E65"/>
    <w:rsid w:val="001D3AFD"/>
    <w:rsid w:val="00AC2310"/>
    <w:rsid w:val="00B0279F"/>
    <w:rsid w:val="00C94F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4F74"/>
    <w:pPr>
      <w:bidi/>
      <w:spacing w:after="80" w:line="300" w:lineRule="exact"/>
      <w:ind w:firstLine="170"/>
      <w:jc w:val="both"/>
    </w:pPr>
    <w:rPr>
      <w:rFonts w:ascii="Times New Roman" w:eastAsia="Times New Roman" w:hAnsi="Times New Roman" w:cs="FrankRuehl"/>
      <w:noProof/>
      <w:szCs w:val="26"/>
      <w:lang w:eastAsia="he-IL"/>
    </w:rPr>
  </w:style>
  <w:style w:type="paragraph" w:styleId="2">
    <w:name w:val="heading 2"/>
    <w:basedOn w:val="a"/>
    <w:next w:val="a"/>
    <w:link w:val="20"/>
    <w:qFormat/>
    <w:rsid w:val="00C94F74"/>
    <w:pPr>
      <w:keepNext/>
      <w:spacing w:before="240" w:after="240" w:line="480" w:lineRule="exact"/>
      <w:ind w:firstLine="0"/>
      <w:jc w:val="center"/>
      <w:outlineLvl w:val="1"/>
    </w:pPr>
    <w:rPr>
      <w:rFonts w:cs="Guttman-Soncino"/>
      <w:b/>
      <w:bCs/>
      <w:w w:val="95"/>
      <w:sz w:val="42"/>
      <w:szCs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94F74"/>
    <w:rPr>
      <w:rFonts w:ascii="Times New Roman" w:eastAsia="Times New Roman" w:hAnsi="Times New Roman" w:cs="Guttman-Soncino"/>
      <w:b/>
      <w:bCs/>
      <w:noProof/>
      <w:w w:val="95"/>
      <w:sz w:val="42"/>
      <w:szCs w:val="42"/>
      <w:lang w:eastAsia="he-IL"/>
    </w:rPr>
  </w:style>
  <w:style w:type="paragraph" w:styleId="a3">
    <w:name w:val="footnote text"/>
    <w:aliases w:val="טקסט הערות שוליים תו"/>
    <w:basedOn w:val="a"/>
    <w:link w:val="a4"/>
    <w:semiHidden/>
    <w:rsid w:val="00C94F74"/>
    <w:pPr>
      <w:tabs>
        <w:tab w:val="right" w:pos="343"/>
      </w:tabs>
      <w:spacing w:after="20" w:line="250" w:lineRule="exact"/>
      <w:ind w:left="420" w:hanging="420"/>
    </w:pPr>
    <w:rPr>
      <w:sz w:val="26"/>
      <w:szCs w:val="23"/>
    </w:rPr>
  </w:style>
  <w:style w:type="character" w:customStyle="1" w:styleId="a4">
    <w:name w:val="טקסט הערת שוליים תו"/>
    <w:aliases w:val="טקסט הערות שוליים תו תו"/>
    <w:basedOn w:val="a0"/>
    <w:link w:val="a3"/>
    <w:semiHidden/>
    <w:rsid w:val="00C94F74"/>
    <w:rPr>
      <w:rFonts w:ascii="Times New Roman" w:eastAsia="Times New Roman" w:hAnsi="Times New Roman" w:cs="FrankRuehl"/>
      <w:noProof/>
      <w:sz w:val="26"/>
      <w:szCs w:val="23"/>
      <w:lang w:eastAsia="he-IL"/>
    </w:rPr>
  </w:style>
  <w:style w:type="character" w:styleId="a5">
    <w:name w:val="footnote reference"/>
    <w:basedOn w:val="a0"/>
    <w:semiHidden/>
    <w:rsid w:val="00C94F74"/>
    <w:rPr>
      <w:position w:val="-5"/>
      <w:vertAlign w:val="superscript"/>
    </w:rPr>
  </w:style>
  <w:style w:type="paragraph" w:customStyle="1" w:styleId="a6">
    <w:name w:val="גג"/>
    <w:basedOn w:val="2"/>
    <w:next w:val="2"/>
    <w:rsid w:val="00C94F74"/>
    <w:pPr>
      <w:pageBreakBefore/>
      <w:spacing w:before="600" w:after="0"/>
    </w:pPr>
    <w:rPr>
      <w:b w:val="0"/>
      <w:bCs w:val="0"/>
      <w:spacing w:val="60"/>
      <w:sz w:val="14"/>
      <w:szCs w:val="24"/>
    </w:rPr>
  </w:style>
  <w:style w:type="character" w:customStyle="1" w:styleId="a7">
    <w:name w:val="מרים"/>
    <w:basedOn w:val="a0"/>
    <w:rsid w:val="00C94F74"/>
    <w:rPr>
      <w:rFonts w:cs="Miriam"/>
      <w:szCs w:val="22"/>
    </w:rPr>
  </w:style>
  <w:style w:type="character" w:customStyle="1" w:styleId="1">
    <w:name w:val="ציטוט תו1"/>
    <w:basedOn w:val="a0"/>
    <w:rsid w:val="00C94F74"/>
    <w:rPr>
      <w:rFonts w:cs="Guttman Vilna"/>
      <w:noProof/>
      <w:szCs w:val="21"/>
      <w:lang w:val="en-US" w:eastAsia="he-IL" w:bidi="he-IL"/>
    </w:rPr>
  </w:style>
  <w:style w:type="character" w:customStyle="1" w:styleId="a8">
    <w:name w:val="מרים שוליים"/>
    <w:basedOn w:val="a7"/>
    <w:rsid w:val="00C94F74"/>
    <w:rPr>
      <w:rFonts w:cs="Miriam"/>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4F74"/>
    <w:pPr>
      <w:bidi/>
      <w:spacing w:after="80" w:line="300" w:lineRule="exact"/>
      <w:ind w:firstLine="170"/>
      <w:jc w:val="both"/>
    </w:pPr>
    <w:rPr>
      <w:rFonts w:ascii="Times New Roman" w:eastAsia="Times New Roman" w:hAnsi="Times New Roman" w:cs="FrankRuehl"/>
      <w:noProof/>
      <w:szCs w:val="26"/>
      <w:lang w:eastAsia="he-IL"/>
    </w:rPr>
  </w:style>
  <w:style w:type="paragraph" w:styleId="2">
    <w:name w:val="heading 2"/>
    <w:basedOn w:val="a"/>
    <w:next w:val="a"/>
    <w:link w:val="20"/>
    <w:qFormat/>
    <w:rsid w:val="00C94F74"/>
    <w:pPr>
      <w:keepNext/>
      <w:spacing w:before="240" w:after="240" w:line="480" w:lineRule="exact"/>
      <w:ind w:firstLine="0"/>
      <w:jc w:val="center"/>
      <w:outlineLvl w:val="1"/>
    </w:pPr>
    <w:rPr>
      <w:rFonts w:cs="Guttman-Soncino"/>
      <w:b/>
      <w:bCs/>
      <w:w w:val="95"/>
      <w:sz w:val="42"/>
      <w:szCs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94F74"/>
    <w:rPr>
      <w:rFonts w:ascii="Times New Roman" w:eastAsia="Times New Roman" w:hAnsi="Times New Roman" w:cs="Guttman-Soncino"/>
      <w:b/>
      <w:bCs/>
      <w:noProof/>
      <w:w w:val="95"/>
      <w:sz w:val="42"/>
      <w:szCs w:val="42"/>
      <w:lang w:eastAsia="he-IL"/>
    </w:rPr>
  </w:style>
  <w:style w:type="paragraph" w:styleId="a3">
    <w:name w:val="footnote text"/>
    <w:aliases w:val="טקסט הערות שוליים תו"/>
    <w:basedOn w:val="a"/>
    <w:link w:val="a4"/>
    <w:semiHidden/>
    <w:rsid w:val="00C94F74"/>
    <w:pPr>
      <w:tabs>
        <w:tab w:val="right" w:pos="343"/>
      </w:tabs>
      <w:spacing w:after="20" w:line="250" w:lineRule="exact"/>
      <w:ind w:left="420" w:hanging="420"/>
    </w:pPr>
    <w:rPr>
      <w:sz w:val="26"/>
      <w:szCs w:val="23"/>
    </w:rPr>
  </w:style>
  <w:style w:type="character" w:customStyle="1" w:styleId="a4">
    <w:name w:val="טקסט הערת שוליים תו"/>
    <w:aliases w:val="טקסט הערות שוליים תו תו"/>
    <w:basedOn w:val="a0"/>
    <w:link w:val="a3"/>
    <w:semiHidden/>
    <w:rsid w:val="00C94F74"/>
    <w:rPr>
      <w:rFonts w:ascii="Times New Roman" w:eastAsia="Times New Roman" w:hAnsi="Times New Roman" w:cs="FrankRuehl"/>
      <w:noProof/>
      <w:sz w:val="26"/>
      <w:szCs w:val="23"/>
      <w:lang w:eastAsia="he-IL"/>
    </w:rPr>
  </w:style>
  <w:style w:type="character" w:styleId="a5">
    <w:name w:val="footnote reference"/>
    <w:basedOn w:val="a0"/>
    <w:semiHidden/>
    <w:rsid w:val="00C94F74"/>
    <w:rPr>
      <w:position w:val="-5"/>
      <w:vertAlign w:val="superscript"/>
    </w:rPr>
  </w:style>
  <w:style w:type="paragraph" w:customStyle="1" w:styleId="a6">
    <w:name w:val="גג"/>
    <w:basedOn w:val="2"/>
    <w:next w:val="2"/>
    <w:rsid w:val="00C94F74"/>
    <w:pPr>
      <w:pageBreakBefore/>
      <w:spacing w:before="600" w:after="0"/>
    </w:pPr>
    <w:rPr>
      <w:b w:val="0"/>
      <w:bCs w:val="0"/>
      <w:spacing w:val="60"/>
      <w:sz w:val="14"/>
      <w:szCs w:val="24"/>
    </w:rPr>
  </w:style>
  <w:style w:type="character" w:customStyle="1" w:styleId="a7">
    <w:name w:val="מרים"/>
    <w:basedOn w:val="a0"/>
    <w:rsid w:val="00C94F74"/>
    <w:rPr>
      <w:rFonts w:cs="Miriam"/>
      <w:szCs w:val="22"/>
    </w:rPr>
  </w:style>
  <w:style w:type="character" w:customStyle="1" w:styleId="1">
    <w:name w:val="ציטוט תו1"/>
    <w:basedOn w:val="a0"/>
    <w:rsid w:val="00C94F74"/>
    <w:rPr>
      <w:rFonts w:cs="Guttman Vilna"/>
      <w:noProof/>
      <w:szCs w:val="21"/>
      <w:lang w:val="en-US" w:eastAsia="he-IL" w:bidi="he-IL"/>
    </w:rPr>
  </w:style>
  <w:style w:type="character" w:customStyle="1" w:styleId="a8">
    <w:name w:val="מרים שוליים"/>
    <w:basedOn w:val="a7"/>
    <w:rsid w:val="00C94F74"/>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4251</Characters>
  <Application>Microsoft Office Word</Application>
  <DocSecurity>0</DocSecurity>
  <Lines>69</Lines>
  <Paragraphs>80</Paragraphs>
  <ScaleCrop>false</ScaleCrop>
  <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2017-07-24T16:57:00Z</dcterms:created>
  <dcterms:modified xsi:type="dcterms:W3CDTF">2017-07-24T16:58:00Z</dcterms:modified>
</cp:coreProperties>
</file>