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DDF" w:rsidRPr="00F10DDF" w:rsidRDefault="00F10DDF" w:rsidP="00F10DDF">
      <w:pPr>
        <w:keepNext/>
        <w:pageBreakBefore/>
        <w:spacing w:before="600" w:after="0" w:line="480" w:lineRule="exact"/>
        <w:jc w:val="center"/>
        <w:outlineLvl w:val="1"/>
        <w:rPr>
          <w:rFonts w:ascii="Times New Roman" w:eastAsia="Times New Roman" w:hAnsi="Times New Roman" w:cs="Guttman-Soncino"/>
          <w:noProof/>
          <w:spacing w:val="60"/>
          <w:w w:val="95"/>
          <w:sz w:val="14"/>
          <w:szCs w:val="24"/>
          <w:rtl/>
          <w:lang w:eastAsia="he-IL"/>
        </w:rPr>
      </w:pPr>
      <w:r w:rsidRPr="00F10DDF">
        <w:rPr>
          <w:rFonts w:ascii="Times New Roman" w:eastAsia="Times New Roman" w:hAnsi="Times New Roman" w:cs="Guttman-Soncino"/>
          <w:noProof/>
          <w:spacing w:val="60"/>
          <w:w w:val="95"/>
          <w:sz w:val="14"/>
          <w:szCs w:val="24"/>
          <w:rtl/>
          <w:lang w:eastAsia="he-IL"/>
        </w:rPr>
        <w:t>סיום</w:t>
      </w:r>
    </w:p>
    <w:p w:rsidR="00F10DDF" w:rsidRPr="00F10DDF" w:rsidRDefault="00F10DDF" w:rsidP="00F10DDF">
      <w:pPr>
        <w:keepNext/>
        <w:spacing w:before="240" w:after="240" w:line="480" w:lineRule="exact"/>
        <w:jc w:val="center"/>
        <w:outlineLvl w:val="1"/>
        <w:rPr>
          <w:rFonts w:ascii="Times New Roman" w:eastAsia="Times New Roman" w:hAnsi="Times New Roman" w:cs="Guttman-Soncino" w:hint="cs"/>
          <w:b/>
          <w:bCs/>
          <w:noProof/>
          <w:w w:val="95"/>
          <w:sz w:val="42"/>
          <w:szCs w:val="42"/>
          <w:rtl/>
          <w:lang w:eastAsia="he-IL"/>
        </w:rPr>
      </w:pPr>
      <w:bookmarkStart w:id="0" w:name="_Ref81149665"/>
      <w:r w:rsidRPr="00F10DDF">
        <w:rPr>
          <w:rFonts w:ascii="Times New Roman" w:eastAsia="Times New Roman" w:hAnsi="Times New Roman" w:cs="Guttman-Soncino"/>
          <w:b/>
          <w:bCs/>
          <w:noProof/>
          <w:w w:val="95"/>
          <w:sz w:val="42"/>
          <w:szCs w:val="42"/>
          <w:rtl/>
          <w:lang w:eastAsia="he-IL"/>
        </w:rPr>
        <w:t>תמימות התורה ותמימות יהודית</w:t>
      </w:r>
      <w:bookmarkEnd w:id="0"/>
    </w:p>
    <w:p w:rsidR="00F10DDF" w:rsidRPr="00F10DDF" w:rsidRDefault="00F10DDF" w:rsidP="00F10DDF">
      <w:pPr>
        <w:spacing w:after="80" w:line="300" w:lineRule="exact"/>
        <w:ind w:firstLine="170"/>
        <w:jc w:val="both"/>
        <w:rPr>
          <w:rFonts w:ascii="Times New Roman" w:eastAsia="Times New Roman" w:hAnsi="Times New Roman" w:cs="FrankRuehl" w:hint="cs"/>
          <w:noProof/>
          <w:szCs w:val="26"/>
          <w:rtl/>
          <w:lang w:eastAsia="he-IL"/>
        </w:rPr>
      </w:pPr>
      <w:r w:rsidRPr="00F10DDF">
        <w:rPr>
          <w:rFonts w:ascii="Times New Roman" w:eastAsia="Times New Roman" w:hAnsi="Times New Roman" w:cs="FrankRuehl"/>
          <w:noProof/>
          <w:szCs w:val="26"/>
          <w:rtl/>
          <w:lang w:eastAsia="he-IL"/>
        </w:rPr>
        <w:t>לאחר כל האמור, נשוב לראש דברינו, לתורה התמימה. התורה מן השמים היא, ועדיין שם השמים עליה, תמימה וחתומה היא מפנינו כמו האין-סוף, כמו השמים שאי-אפשר ליטול מהם ולחסר מהם, וא</w:t>
      </w:r>
      <w:r w:rsidRPr="00F10DDF">
        <w:rPr>
          <w:rFonts w:ascii="Times New Roman" w:eastAsia="Times New Roman" w:hAnsi="Times New Roman" w:cs="FrankRuehl" w:hint="cs"/>
          <w:noProof/>
          <w:szCs w:val="26"/>
          <w:rtl/>
          <w:lang w:eastAsia="he-IL"/>
        </w:rPr>
        <w:t>ף לא</w:t>
      </w:r>
      <w:r w:rsidRPr="00F10DDF">
        <w:rPr>
          <w:rFonts w:ascii="Times New Roman" w:eastAsia="Times New Roman" w:hAnsi="Times New Roman" w:cs="FrankRuehl"/>
          <w:noProof/>
          <w:szCs w:val="26"/>
          <w:rtl/>
          <w:lang w:eastAsia="he-IL"/>
        </w:rPr>
        <w:t xml:space="preserve"> לפגום בהם</w:t>
      </w:r>
      <w:r w:rsidRPr="00F10DDF">
        <w:rPr>
          <w:rFonts w:ascii="Times New Roman" w:eastAsia="Times New Roman" w:hAnsi="Times New Roman" w:cs="FrankRuehl" w:hint="cs"/>
          <w:noProof/>
          <w:szCs w:val="26"/>
          <w:rtl/>
          <w:lang w:eastAsia="he-IL"/>
        </w:rPr>
        <w:t xml:space="preserve">, </w:t>
      </w:r>
      <w:ins w:id="1" w:author=" ישראל" w:date="2002-06-15T23:59:00Z">
        <w:r w:rsidRPr="00F10DDF">
          <w:rPr>
            <w:rFonts w:ascii="Times New Roman" w:eastAsia="Times New Roman" w:hAnsi="Times New Roman" w:cs="FrankRuehl"/>
            <w:noProof/>
            <w:szCs w:val="26"/>
            <w:rtl/>
            <w:lang w:eastAsia="he-IL"/>
          </w:rPr>
          <w:t>ו</w:t>
        </w:r>
        <w:r w:rsidRPr="00F10DDF">
          <w:rPr>
            <w:rFonts w:ascii="Times New Roman" w:eastAsia="Times New Roman" w:hAnsi="Times New Roman" w:cs="FrankRuehl" w:hint="cs"/>
            <w:noProof/>
            <w:szCs w:val="26"/>
            <w:rtl/>
            <w:lang w:eastAsia="he-IL"/>
          </w:rPr>
          <w:t xml:space="preserve">אף לא </w:t>
        </w:r>
      </w:ins>
      <w:r w:rsidRPr="00F10DDF">
        <w:rPr>
          <w:rFonts w:ascii="Times New Roman" w:eastAsia="Times New Roman" w:hAnsi="Times New Roman" w:cs="FrankRuehl"/>
          <w:noProof/>
          <w:szCs w:val="26"/>
          <w:rtl/>
          <w:lang w:eastAsia="he-IL"/>
        </w:rPr>
        <w:t xml:space="preserve">לחדור אליהם במובן של </w:t>
      </w:r>
      <w:r w:rsidRPr="00F10DDF">
        <w:rPr>
          <w:rFonts w:ascii="Times New Roman" w:eastAsia="Times New Roman" w:hAnsi="Times New Roman" w:cs="FrankRuehl" w:hint="cs"/>
          <w:noProof/>
          <w:szCs w:val="26"/>
          <w:rtl/>
          <w:lang w:eastAsia="he-IL"/>
        </w:rPr>
        <w:t>כיבוש, או של כניסה ההופכת אותך לשותף ובן בית.</w:t>
      </w:r>
    </w:p>
    <w:p w:rsidR="00F10DDF" w:rsidRPr="00F10DDF" w:rsidRDefault="00F10DDF" w:rsidP="00F10DDF">
      <w:pPr>
        <w:spacing w:after="80" w:line="300" w:lineRule="exact"/>
        <w:ind w:firstLine="170"/>
        <w:jc w:val="both"/>
        <w:rPr>
          <w:rFonts w:ascii="Times New Roman" w:eastAsia="Times New Roman" w:hAnsi="Times New Roman" w:cs="FrankRuehl"/>
          <w:noProof/>
          <w:szCs w:val="26"/>
          <w:rtl/>
          <w:lang w:eastAsia="he-IL"/>
        </w:rPr>
      </w:pPr>
      <w:r w:rsidRPr="00F10DDF">
        <w:rPr>
          <w:rFonts w:ascii="Times New Roman" w:eastAsia="Times New Roman" w:hAnsi="Times New Roman" w:cs="FrankRuehl"/>
          <w:noProof/>
          <w:szCs w:val="26"/>
          <w:rtl/>
          <w:lang w:eastAsia="he-IL"/>
        </w:rPr>
        <w:t>התמים של רש"י, שהוא התמים כפשוטו, בפנימיות שייך לאקלים של אותה תורה תמימה, מה שמחיה אותו הוא אויר האין-סוף, ולכן נאמנותו נתונה כל-כ</w:t>
      </w:r>
      <w:r w:rsidRPr="00F10DDF">
        <w:rPr>
          <w:rFonts w:ascii="Times New Roman" w:eastAsia="Times New Roman" w:hAnsi="Times New Roman" w:cs="FrankRuehl" w:hint="cs"/>
          <w:noProof/>
          <w:szCs w:val="26"/>
          <w:rtl/>
          <w:lang w:eastAsia="he-IL"/>
        </w:rPr>
        <w:t>ו</w:t>
      </w:r>
      <w:r w:rsidRPr="00F10DDF">
        <w:rPr>
          <w:rFonts w:ascii="Times New Roman" w:eastAsia="Times New Roman" w:hAnsi="Times New Roman" w:cs="FrankRuehl"/>
          <w:noProof/>
          <w:szCs w:val="26"/>
          <w:rtl/>
          <w:lang w:eastAsia="he-IL"/>
        </w:rPr>
        <w:t xml:space="preserve">לה אל הסוד הזה שכל חפצי עולם לא ישוו לו, ו"אינם עולים בשם" בבואם לערוך עצמם אליו (כמו הקבצנים במעשהו של ר' נחמן על שבעת הקבצנים; הללו, לרוב שלמותם הינם עיוורים וחרשים בתוך העולם הזה, שאינו עולה להיות כהרף עין בתוך המרחב הנגלה לפניהם – עיין שם). </w:t>
      </w:r>
    </w:p>
    <w:p w:rsidR="00F10DDF" w:rsidRPr="00F10DDF" w:rsidRDefault="00F10DDF" w:rsidP="00F10DDF">
      <w:pPr>
        <w:spacing w:after="80" w:line="300" w:lineRule="exact"/>
        <w:ind w:firstLine="170"/>
        <w:jc w:val="both"/>
        <w:rPr>
          <w:ins w:id="2" w:author=" ישראל" w:date="2002-06-15T23:59:00Z"/>
          <w:rFonts w:ascii="Times New Roman" w:eastAsia="Times New Roman" w:hAnsi="Times New Roman" w:cs="FrankRuehl" w:hint="cs"/>
          <w:noProof/>
          <w:szCs w:val="26"/>
          <w:rtl/>
          <w:lang w:eastAsia="he-IL"/>
        </w:rPr>
      </w:pPr>
      <w:r w:rsidRPr="00F10DDF">
        <w:rPr>
          <w:rFonts w:ascii="Times New Roman" w:eastAsia="Times New Roman" w:hAnsi="Times New Roman" w:cs="FrankRuehl"/>
          <w:noProof/>
          <w:szCs w:val="26"/>
          <w:rtl/>
          <w:lang w:eastAsia="he-IL"/>
        </w:rPr>
        <w:t>אמנם כל זה בפנימיות, מבחינת מחוז החפץ אליו עורגת נפש התמים, אבל הכלי לזה בפועל הוא תמימות במובנה הפשוט והתמים ביותר. מי שרוצה להיות עמו ולחלקו של ה', יסלק עצמו ממומחיות בעולם הזה, על כל פנים ממומחיות כזאת שמקנה תחושת 'בעל-</w:t>
      </w:r>
      <w:ins w:id="3" w:author=" ישראל" w:date="2002-06-15T23:59:00Z">
        <w:r w:rsidRPr="00F10DDF">
          <w:rPr>
            <w:rFonts w:ascii="Times New Roman" w:eastAsia="Times New Roman" w:hAnsi="Times New Roman" w:cs="FrankRuehl"/>
            <w:noProof/>
            <w:szCs w:val="26"/>
            <w:rtl/>
            <w:lang w:eastAsia="he-IL"/>
          </w:rPr>
          <w:t>ב</w:t>
        </w:r>
        <w:r w:rsidRPr="00F10DDF">
          <w:rPr>
            <w:rFonts w:ascii="Times New Roman" w:eastAsia="Times New Roman" w:hAnsi="Times New Roman" w:cs="FrankRuehl" w:hint="cs"/>
            <w:noProof/>
            <w:szCs w:val="26"/>
            <w:rtl/>
            <w:lang w:eastAsia="he-IL"/>
          </w:rPr>
          <w:t>י</w:t>
        </w:r>
        <w:r w:rsidRPr="00F10DDF">
          <w:rPr>
            <w:rFonts w:ascii="Times New Roman" w:eastAsia="Times New Roman" w:hAnsi="Times New Roman" w:cs="FrankRuehl"/>
            <w:noProof/>
            <w:szCs w:val="26"/>
            <w:rtl/>
            <w:lang w:eastAsia="he-IL"/>
          </w:rPr>
          <w:t>תיות'</w:t>
        </w:r>
      </w:ins>
      <w:r w:rsidRPr="00F10DDF">
        <w:rPr>
          <w:rFonts w:ascii="Times New Roman" w:eastAsia="Times New Roman" w:hAnsi="Times New Roman" w:cs="FrankRuehl"/>
          <w:noProof/>
          <w:szCs w:val="26"/>
          <w:rtl/>
          <w:lang w:eastAsia="he-IL"/>
        </w:rPr>
        <w:t xml:space="preserve"> ושליטה על העולם, ויחוש עד כמה כל זה אינו רלוונטי ל'מומחיות' בה' ולתשומת הלב אליו</w:t>
      </w:r>
      <w:ins w:id="4" w:author=" ישראל" w:date="2002-06-15T23:59:00Z">
        <w:r w:rsidRPr="00F10DDF">
          <w:rPr>
            <w:rFonts w:ascii="Times New Roman" w:eastAsia="Times New Roman" w:hAnsi="Times New Roman" w:cs="FrankRuehl" w:hint="cs"/>
            <w:noProof/>
            <w:szCs w:val="26"/>
            <w:rtl/>
            <w:lang w:eastAsia="he-IL"/>
          </w:rPr>
          <w:t xml:space="preserve"> </w:t>
        </w:r>
      </w:ins>
      <w:r w:rsidRPr="00F10DDF">
        <w:rPr>
          <w:rFonts w:ascii="Times New Roman" w:eastAsia="Times New Roman" w:hAnsi="Times New Roman" w:cs="FrankRuehl" w:hint="cs"/>
          <w:noProof/>
          <w:szCs w:val="26"/>
          <w:rtl/>
          <w:lang w:eastAsia="he-IL"/>
        </w:rPr>
        <w:t>(</w:t>
      </w:r>
      <w:ins w:id="5" w:author=" ישראל" w:date="2002-06-15T23:59:00Z">
        <w:r w:rsidRPr="00F10DDF">
          <w:rPr>
            <w:rFonts w:ascii="Times New Roman" w:eastAsia="Times New Roman" w:hAnsi="Times New Roman" w:cs="FrankRuehl" w:hint="cs"/>
            <w:noProof/>
            <w:szCs w:val="26"/>
            <w:rtl/>
            <w:lang w:eastAsia="he-IL"/>
          </w:rPr>
          <w:t xml:space="preserve">אכן התמים יודע שאי-אפשר להתמחות בה' כמו בעולם. כמוזכר לעיל, במים ושמים, שהם בחינת אין-סוף, אפשר לטבול, אבל אי-אפשר למלא כרסו מהם. הטבילה, או העפיפה, לא רק שאינן מקנות שובע וישות, אלא אפילו אינן </w:t>
        </w:r>
        <w:r w:rsidRPr="00F10DDF">
          <w:rPr>
            <w:rFonts w:ascii="Times New Roman" w:eastAsia="Times New Roman" w:hAnsi="Times New Roman" w:cs="FrankRuehl"/>
            <w:noProof/>
            <w:szCs w:val="26"/>
            <w:rtl/>
            <w:lang w:eastAsia="he-IL"/>
          </w:rPr>
          <w:t xml:space="preserve">התערות </w:t>
        </w:r>
        <w:r w:rsidRPr="00F10DDF">
          <w:rPr>
            <w:rFonts w:ascii="Times New Roman" w:eastAsia="Times New Roman" w:hAnsi="Times New Roman" w:cs="FrankRuehl" w:hint="cs"/>
            <w:noProof/>
            <w:szCs w:val="26"/>
            <w:rtl/>
            <w:lang w:eastAsia="he-IL"/>
          </w:rPr>
          <w:t xml:space="preserve">והתאזרחות נינוחה </w:t>
        </w:r>
        <w:r w:rsidRPr="00F10DDF">
          <w:rPr>
            <w:rFonts w:ascii="Times New Roman" w:eastAsia="Times New Roman" w:hAnsi="Times New Roman" w:cs="FrankRuehl"/>
            <w:noProof/>
            <w:szCs w:val="26"/>
            <w:rtl/>
            <w:lang w:eastAsia="he-IL"/>
          </w:rPr>
          <w:t>בתו</w:t>
        </w:r>
        <w:r w:rsidRPr="00F10DDF">
          <w:rPr>
            <w:rFonts w:ascii="Times New Roman" w:eastAsia="Times New Roman" w:hAnsi="Times New Roman" w:cs="FrankRuehl" w:hint="cs"/>
            <w:noProof/>
            <w:szCs w:val="26"/>
            <w:rtl/>
            <w:lang w:eastAsia="he-IL"/>
          </w:rPr>
          <w:t>ך אותו אין סוף, שהרי הטובל מצטרף אל יצורי הים לרגע מוגבל, והוא אכן דוגמא פשוטה לתודעה של רצוא ושוב</w:t>
        </w:r>
        <w:r w:rsidRPr="00F10DDF">
          <w:rPr>
            <w:rFonts w:ascii="Times New Roman" w:eastAsia="Times New Roman" w:hAnsi="Times New Roman" w:cs="FrankRuehl"/>
            <w:noProof/>
            <w:szCs w:val="26"/>
            <w:rtl/>
            <w:lang w:eastAsia="he-IL"/>
          </w:rPr>
          <w:t>.</w:t>
        </w:r>
        <w:r w:rsidRPr="00F10DDF">
          <w:rPr>
            <w:rFonts w:ascii="Times New Roman" w:eastAsia="Times New Roman" w:hAnsi="Times New Roman" w:cs="FrankRuehl" w:hint="cs"/>
            <w:noProof/>
            <w:szCs w:val="26"/>
            <w:rtl/>
            <w:lang w:eastAsia="he-IL"/>
          </w:rPr>
          <w:t xml:space="preserve"> אף על פי כן, טוב לו לתמים לחסות בה' מבטוח באדם</w:t>
        </w:r>
      </w:ins>
      <w:ins w:id="6" w:author="ישראל אריאל" w:date="2004-06-06T18:52:00Z">
        <w:r w:rsidRPr="00F10DDF">
          <w:rPr>
            <w:rFonts w:ascii="Times New Roman" w:eastAsia="Times New Roman" w:hAnsi="Times New Roman" w:cs="FrankRuehl"/>
            <w:noProof/>
            <w:position w:val="-5"/>
            <w:szCs w:val="26"/>
            <w:vertAlign w:val="superscript"/>
            <w:rtl/>
            <w:lang w:eastAsia="he-IL"/>
          </w:rPr>
          <w:footnoteReference w:id="1"/>
        </w:r>
      </w:ins>
      <w:r w:rsidRPr="00F10DDF">
        <w:rPr>
          <w:rFonts w:ascii="Times New Roman" w:eastAsia="Times New Roman" w:hAnsi="Times New Roman" w:cs="FrankRuehl" w:hint="cs"/>
          <w:noProof/>
          <w:szCs w:val="26"/>
          <w:rtl/>
          <w:lang w:eastAsia="he-IL"/>
        </w:rPr>
        <w:t>)</w:t>
      </w:r>
      <w:ins w:id="9" w:author=" ישראל" w:date="2002-06-15T23:59:00Z">
        <w:r w:rsidRPr="00F10DDF">
          <w:rPr>
            <w:rFonts w:ascii="Times New Roman" w:eastAsia="Times New Roman" w:hAnsi="Times New Roman" w:cs="FrankRuehl" w:hint="cs"/>
            <w:noProof/>
            <w:szCs w:val="26"/>
            <w:rtl/>
            <w:lang w:eastAsia="he-IL"/>
          </w:rPr>
          <w:t>.</w:t>
        </w:r>
      </w:ins>
    </w:p>
    <w:p w:rsidR="00F10DDF" w:rsidRPr="00F10DDF" w:rsidRDefault="00F10DDF" w:rsidP="00F10DDF">
      <w:pPr>
        <w:spacing w:after="80" w:line="300" w:lineRule="exact"/>
        <w:ind w:firstLine="170"/>
        <w:jc w:val="both"/>
        <w:rPr>
          <w:rFonts w:ascii="Times New Roman" w:eastAsia="Times New Roman" w:hAnsi="Times New Roman" w:cs="FrankRuehl"/>
          <w:noProof/>
          <w:szCs w:val="26"/>
          <w:rtl/>
          <w:lang w:eastAsia="he-IL"/>
        </w:rPr>
      </w:pPr>
      <w:r w:rsidRPr="00F10DDF">
        <w:rPr>
          <w:rFonts w:ascii="Times New Roman" w:eastAsia="Times New Roman" w:hAnsi="Times New Roman" w:cs="FrankRuehl"/>
          <w:noProof/>
          <w:szCs w:val="26"/>
          <w:rtl/>
          <w:lang w:eastAsia="he-IL"/>
        </w:rPr>
        <w:t>הרי זה כאמור לעיל בראש דברינו, כי באלול נדרשתי למי ששאלוני כ</w:t>
      </w:r>
      <w:ins w:id="10" w:author="ישראל אריאל" w:date="2004-06-06T18:53:00Z">
        <w:r w:rsidRPr="00F10DDF">
          <w:rPr>
            <w:rFonts w:ascii="Times New Roman" w:eastAsia="Times New Roman" w:hAnsi="Times New Roman" w:cs="FrankRuehl" w:hint="cs"/>
            <w:noProof/>
            <w:szCs w:val="26"/>
            <w:rtl/>
            <w:lang w:eastAsia="he-IL"/>
          </w:rPr>
          <w:t>"</w:t>
        </w:r>
      </w:ins>
      <w:del w:id="11" w:author="ישראל אריאל" w:date="2004-06-06T18:53:00Z">
        <w:r w:rsidRPr="00F10DDF">
          <w:rPr>
            <w:rFonts w:ascii="Times New Roman" w:eastAsia="Times New Roman" w:hAnsi="Times New Roman" w:cs="FrankRuehl"/>
            <w:noProof/>
            <w:szCs w:val="26"/>
            <w:rtl/>
            <w:lang w:eastAsia="he-IL"/>
          </w:rPr>
          <w:delText>'</w:delText>
        </w:r>
      </w:del>
      <w:r w:rsidRPr="00F10DDF">
        <w:rPr>
          <w:rFonts w:ascii="Times New Roman" w:eastAsia="Times New Roman" w:hAnsi="Times New Roman" w:cs="FrankRuehl"/>
          <w:noProof/>
          <w:szCs w:val="26"/>
          <w:rtl/>
          <w:lang w:eastAsia="he-IL"/>
        </w:rPr>
        <w:t>לא</w:t>
      </w:r>
      <w:ins w:id="12" w:author="ישראל אריאל" w:date="2004-06-06T18:53:00Z">
        <w:r w:rsidRPr="00F10DDF">
          <w:rPr>
            <w:rFonts w:ascii="Times New Roman" w:eastAsia="Times New Roman" w:hAnsi="Times New Roman" w:cs="FrankRuehl" w:hint="cs"/>
            <w:noProof/>
            <w:szCs w:val="26"/>
            <w:rtl/>
            <w:lang w:eastAsia="he-IL"/>
          </w:rPr>
          <w:t>"</w:t>
        </w:r>
      </w:ins>
      <w:del w:id="13" w:author="ישראל אריאל" w:date="2004-06-06T18:53:00Z">
        <w:r w:rsidRPr="00F10DDF">
          <w:rPr>
            <w:rFonts w:ascii="Times New Roman" w:eastAsia="Times New Roman" w:hAnsi="Times New Roman" w:cs="FrankRuehl"/>
            <w:noProof/>
            <w:szCs w:val="26"/>
            <w:rtl/>
            <w:lang w:eastAsia="he-IL"/>
          </w:rPr>
          <w:delText>'</w:delText>
        </w:r>
      </w:del>
      <w:r w:rsidRPr="00F10DDF">
        <w:rPr>
          <w:rFonts w:ascii="Times New Roman" w:eastAsia="Times New Roman" w:hAnsi="Times New Roman" w:cs="FrankRuehl"/>
          <w:noProof/>
          <w:szCs w:val="26"/>
          <w:rtl/>
          <w:lang w:eastAsia="he-IL"/>
        </w:rPr>
        <w:t xml:space="preserve">, שחיפשו להתוודע לנבדלותי מכל מה שנתפס להם. רק בעקבות ההסתגרות הזאת, וטיפוח התחושה עד כמה איננו יודעים דבר על ה', ועד כמה דוקא ככזה אנחנו מבקשים אותו, שב התמים לראות כיצד משתקף ה' במציאות שנשללה. וההשתקפות היא בשתיים: </w:t>
      </w:r>
      <w:r w:rsidRPr="00F10DDF">
        <w:rPr>
          <w:rFonts w:ascii="Times New Roman" w:eastAsia="Times New Roman" w:hAnsi="Times New Roman" w:cs="Miriam"/>
          <w:noProof/>
          <w:rtl/>
          <w:lang w:eastAsia="he-IL"/>
        </w:rPr>
        <w:t>א</w:t>
      </w:r>
      <w:r w:rsidRPr="00F10DDF">
        <w:rPr>
          <w:rFonts w:ascii="Times New Roman" w:eastAsia="Times New Roman" w:hAnsi="Times New Roman" w:cs="FrankRuehl"/>
          <w:noProof/>
          <w:szCs w:val="26"/>
          <w:rtl/>
          <w:lang w:eastAsia="he-IL"/>
        </w:rPr>
        <w:t xml:space="preserve">. בשמיעת קול ה' ומצוותיו על ידי נביאיו. </w:t>
      </w:r>
      <w:r w:rsidRPr="00F10DDF">
        <w:rPr>
          <w:rFonts w:ascii="Times New Roman" w:eastAsia="Times New Roman" w:hAnsi="Times New Roman" w:cs="Miriam"/>
          <w:noProof/>
          <w:rtl/>
          <w:lang w:eastAsia="he-IL"/>
        </w:rPr>
        <w:t>ב</w:t>
      </w:r>
      <w:r w:rsidRPr="00F10DDF">
        <w:rPr>
          <w:rFonts w:ascii="Times New Roman" w:eastAsia="Times New Roman" w:hAnsi="Times New Roman" w:cs="FrankRuehl"/>
          <w:noProof/>
          <w:szCs w:val="26"/>
          <w:rtl/>
          <w:lang w:eastAsia="he-IL"/>
        </w:rPr>
        <w:t>. באחיזה בעולם הזה ממש כמשל והמחשה למקורו העלום (אשר אז גם מבקשים שיהיו מופתים, ושהדבקות בה' תביא לדעת את הצפוי פה).</w:t>
      </w:r>
    </w:p>
    <w:p w:rsidR="00F10DDF" w:rsidRPr="00F10DDF" w:rsidRDefault="00F10DDF" w:rsidP="00F10DDF">
      <w:pPr>
        <w:spacing w:after="80" w:line="300" w:lineRule="exact"/>
        <w:ind w:firstLine="170"/>
        <w:jc w:val="both"/>
        <w:rPr>
          <w:rFonts w:ascii="Times New Roman" w:eastAsia="Times New Roman" w:hAnsi="Times New Roman" w:cs="FrankRuehl"/>
          <w:noProof/>
          <w:szCs w:val="26"/>
          <w:rtl/>
          <w:lang w:eastAsia="he-IL"/>
        </w:rPr>
      </w:pPr>
      <w:r w:rsidRPr="00F10DDF">
        <w:rPr>
          <w:rFonts w:ascii="Times New Roman" w:eastAsia="Times New Roman" w:hAnsi="Times New Roman" w:cs="FrankRuehl"/>
          <w:noProof/>
          <w:szCs w:val="26"/>
          <w:rtl/>
          <w:lang w:eastAsia="he-IL"/>
        </w:rPr>
        <w:t>על כן אלול בא קודם</w:t>
      </w:r>
      <w:r w:rsidRPr="00F10DDF">
        <w:rPr>
          <w:rFonts w:ascii="Times New Roman" w:eastAsia="Times New Roman" w:hAnsi="Times New Roman" w:cs="FrankRuehl" w:hint="cs"/>
          <w:noProof/>
          <w:szCs w:val="26"/>
          <w:rtl/>
          <w:lang w:eastAsia="he-IL"/>
        </w:rPr>
        <w:t xml:space="preserve"> (בזכות תמימותו יש תקוה שלא ניפול בראש השנה לחטא עץ הדעת</w:t>
      </w:r>
      <w:r w:rsidRPr="00F10DDF">
        <w:rPr>
          <w:rFonts w:ascii="Times New Roman" w:eastAsia="Times New Roman" w:hAnsi="Times New Roman" w:cs="FrankRuehl"/>
          <w:noProof/>
          <w:position w:val="-5"/>
          <w:szCs w:val="26"/>
          <w:vertAlign w:val="superscript"/>
          <w:rtl/>
          <w:lang w:eastAsia="he-IL"/>
        </w:rPr>
        <w:footnoteReference w:id="2"/>
      </w:r>
      <w:r w:rsidRPr="00F10DDF">
        <w:rPr>
          <w:rFonts w:ascii="Times New Roman" w:eastAsia="Times New Roman" w:hAnsi="Times New Roman" w:cs="FrankRuehl" w:hint="cs"/>
          <w:noProof/>
          <w:szCs w:val="26"/>
          <w:rtl/>
          <w:lang w:eastAsia="he-IL"/>
        </w:rPr>
        <w:t>)</w:t>
      </w:r>
      <w:r w:rsidRPr="00F10DDF">
        <w:rPr>
          <w:rFonts w:ascii="Times New Roman" w:eastAsia="Times New Roman" w:hAnsi="Times New Roman" w:cs="FrankRuehl"/>
          <w:noProof/>
          <w:szCs w:val="26"/>
          <w:rtl/>
          <w:lang w:eastAsia="he-IL"/>
        </w:rPr>
        <w:t>, ואחריו מצוות תשרי, משמיעה בקול השופר ועד לשמחת החג האוספת את כל העולם אל סוכת ה', כאשר רוננים אנו יחד עם עצי היער, ועם שבעים אומות, לקראת מלכותו הפושטת בכל.</w:t>
      </w:r>
    </w:p>
    <w:p w:rsidR="00F10DDF" w:rsidRPr="00F10DDF" w:rsidRDefault="00F10DDF" w:rsidP="00F10DDF">
      <w:pPr>
        <w:spacing w:after="80" w:line="300" w:lineRule="exact"/>
        <w:ind w:firstLine="170"/>
        <w:jc w:val="both"/>
        <w:rPr>
          <w:rFonts w:ascii="Times New Roman" w:eastAsia="Times New Roman" w:hAnsi="Times New Roman" w:cs="FrankRuehl"/>
          <w:noProof/>
          <w:szCs w:val="26"/>
          <w:rtl/>
          <w:lang w:eastAsia="he-IL"/>
        </w:rPr>
      </w:pPr>
      <w:r w:rsidRPr="00F10DDF">
        <w:rPr>
          <w:rFonts w:ascii="Times New Roman" w:eastAsia="Times New Roman" w:hAnsi="Times New Roman" w:cs="FrankRuehl"/>
          <w:noProof/>
          <w:szCs w:val="26"/>
          <w:rtl/>
          <w:lang w:eastAsia="he-IL"/>
        </w:rPr>
        <w:t>לבסוף, אחרי כל ההתפשטות הזאת, נותרים "קודשא בריך הוא וישראל בלחודוהי" בסעודה הקטנה</w:t>
      </w:r>
      <w:r w:rsidRPr="00F10DDF">
        <w:rPr>
          <w:rFonts w:ascii="Times New Roman" w:eastAsia="Times New Roman" w:hAnsi="Times New Roman" w:cs="FrankRuehl" w:hint="cs"/>
          <w:noProof/>
          <w:szCs w:val="26"/>
          <w:rtl/>
          <w:lang w:eastAsia="he-IL"/>
        </w:rPr>
        <w:t xml:space="preserve"> </w:t>
      </w:r>
      <w:r w:rsidRPr="00F10DDF">
        <w:rPr>
          <w:rFonts w:ascii="Times New Roman" w:eastAsia="Times New Roman" w:hAnsi="Times New Roman" w:cs="FrankRuehl"/>
          <w:noProof/>
          <w:szCs w:val="26"/>
          <w:rtl/>
          <w:lang w:eastAsia="he-IL"/>
        </w:rPr>
        <w:t>והאינטימית</w:t>
      </w:r>
      <w:r w:rsidRPr="00F10DDF">
        <w:rPr>
          <w:rFonts w:ascii="Times New Roman" w:eastAsia="Times New Roman" w:hAnsi="Times New Roman" w:cs="FrankRuehl" w:hint="cs"/>
          <w:noProof/>
          <w:szCs w:val="26"/>
          <w:rtl/>
          <w:lang w:eastAsia="he-IL"/>
        </w:rPr>
        <w:t xml:space="preserve"> </w:t>
      </w:r>
      <w:r w:rsidRPr="00F10DDF">
        <w:rPr>
          <w:rFonts w:ascii="Times New Roman" w:eastAsia="Times New Roman" w:hAnsi="Times New Roman" w:cs="FrankRuehl"/>
          <w:noProof/>
          <w:szCs w:val="26"/>
          <w:rtl/>
          <w:lang w:eastAsia="he-IL"/>
        </w:rPr>
        <w:t>שעושה</w:t>
      </w:r>
      <w:r w:rsidRPr="00F10DDF">
        <w:rPr>
          <w:rFonts w:ascii="Times New Roman" w:eastAsia="Times New Roman" w:hAnsi="Times New Roman" w:cs="FrankRuehl" w:hint="cs"/>
          <w:noProof/>
          <w:szCs w:val="26"/>
          <w:rtl/>
          <w:lang w:eastAsia="he-IL"/>
        </w:rPr>
        <w:t xml:space="preserve"> </w:t>
      </w:r>
      <w:r w:rsidRPr="00F10DDF">
        <w:rPr>
          <w:rFonts w:ascii="Times New Roman" w:eastAsia="Times New Roman" w:hAnsi="Times New Roman" w:cs="FrankRuehl"/>
          <w:noProof/>
          <w:szCs w:val="26"/>
          <w:rtl/>
          <w:lang w:eastAsia="he-IL"/>
        </w:rPr>
        <w:t>המל</w:t>
      </w:r>
      <w:r w:rsidRPr="00F10DDF">
        <w:rPr>
          <w:rFonts w:ascii="Times New Roman" w:eastAsia="Times New Roman" w:hAnsi="Times New Roman" w:cs="FrankRuehl" w:hint="cs"/>
          <w:noProof/>
          <w:szCs w:val="26"/>
          <w:rtl/>
          <w:lang w:eastAsia="he-IL"/>
        </w:rPr>
        <w:t xml:space="preserve">ך </w:t>
      </w:r>
      <w:r w:rsidRPr="00F10DDF">
        <w:rPr>
          <w:rFonts w:ascii="Times New Roman" w:eastAsia="Times New Roman" w:hAnsi="Times New Roman" w:cs="FrankRuehl"/>
          <w:noProof/>
          <w:szCs w:val="26"/>
          <w:rtl/>
          <w:lang w:eastAsia="he-IL"/>
        </w:rPr>
        <w:t>לאוהבו</w:t>
      </w:r>
      <w:r w:rsidRPr="00F10DDF">
        <w:rPr>
          <w:rFonts w:ascii="Times New Roman" w:eastAsia="Times New Roman" w:hAnsi="Times New Roman" w:cs="FrankRuehl" w:hint="cs"/>
          <w:noProof/>
          <w:szCs w:val="26"/>
          <w:rtl/>
          <w:lang w:eastAsia="he-IL"/>
        </w:rPr>
        <w:t xml:space="preserve"> </w:t>
      </w:r>
      <w:r w:rsidRPr="00F10DDF">
        <w:rPr>
          <w:rFonts w:ascii="Times New Roman" w:eastAsia="Times New Roman" w:hAnsi="Times New Roman" w:cs="FrankRuehl"/>
          <w:noProof/>
          <w:szCs w:val="26"/>
          <w:rtl/>
          <w:lang w:eastAsia="he-IL"/>
        </w:rPr>
        <w:t>בשמיני עצרת, לאחר</w:t>
      </w:r>
      <w:r w:rsidRPr="00F10DDF">
        <w:rPr>
          <w:rFonts w:ascii="Times New Roman" w:eastAsia="Times New Roman" w:hAnsi="Times New Roman" w:cs="FrankRuehl" w:hint="cs"/>
          <w:noProof/>
          <w:szCs w:val="26"/>
          <w:rtl/>
          <w:lang w:eastAsia="he-IL"/>
        </w:rPr>
        <w:t xml:space="preserve"> </w:t>
      </w:r>
      <w:r w:rsidRPr="00F10DDF">
        <w:rPr>
          <w:rFonts w:ascii="Times New Roman" w:eastAsia="Times New Roman" w:hAnsi="Times New Roman" w:cs="FrankRuehl"/>
          <w:noProof/>
          <w:szCs w:val="26"/>
          <w:rtl/>
          <w:lang w:eastAsia="he-IL"/>
        </w:rPr>
        <w:t xml:space="preserve">שכל האורחים עזבו. הרי זו סגירת מעגל ושיבה </w:t>
      </w:r>
      <w:r w:rsidRPr="00F10DDF">
        <w:rPr>
          <w:rFonts w:ascii="Times New Roman" w:eastAsia="Times New Roman" w:hAnsi="Times New Roman" w:cs="FrankRuehl" w:hint="cs"/>
          <w:noProof/>
          <w:szCs w:val="26"/>
          <w:rtl/>
          <w:lang w:eastAsia="he-IL"/>
        </w:rPr>
        <w:t>ל</w:t>
      </w:r>
      <w:r w:rsidRPr="00F10DDF">
        <w:rPr>
          <w:rFonts w:ascii="Times New Roman" w:eastAsia="Times New Roman" w:hAnsi="Times New Roman" w:cs="FrankRuehl"/>
          <w:noProof/>
          <w:szCs w:val="26"/>
          <w:rtl/>
          <w:lang w:eastAsia="he-IL"/>
        </w:rPr>
        <w:t>תמימות, אלא שעתה, עולם בלתי-מובן-לאחרים זה, מלא בנוכחות ה'. במקום שהיתה שתיקה המסיחה דעת מכל פטפוטי עולם, יש עתה דיבור בשפה המובנת רק לאוהבים</w:t>
      </w:r>
      <w:r w:rsidRPr="00F10DDF">
        <w:rPr>
          <w:rFonts w:ascii="Times New Roman" w:eastAsia="Times New Roman" w:hAnsi="Times New Roman" w:cs="FrankRuehl"/>
          <w:noProof/>
          <w:position w:val="-5"/>
          <w:szCs w:val="26"/>
          <w:vertAlign w:val="superscript"/>
          <w:rtl/>
          <w:lang w:eastAsia="he-IL"/>
        </w:rPr>
        <w:footnoteReference w:id="3"/>
      </w:r>
      <w:r w:rsidRPr="00F10DDF">
        <w:rPr>
          <w:rFonts w:ascii="Times New Roman" w:eastAsia="Times New Roman" w:hAnsi="Times New Roman" w:cs="FrankRuehl"/>
          <w:noProof/>
          <w:szCs w:val="26"/>
          <w:rtl/>
          <w:lang w:eastAsia="he-IL"/>
        </w:rPr>
        <w:t>.</w:t>
      </w:r>
    </w:p>
    <w:p w:rsidR="005F4A47" w:rsidRDefault="00CD4502">
      <w:bookmarkStart w:id="14" w:name="_GoBack"/>
      <w:bookmarkEnd w:id="1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502" w:rsidRDefault="00CD4502" w:rsidP="00F10DDF">
      <w:pPr>
        <w:spacing w:after="0" w:line="240" w:lineRule="auto"/>
      </w:pPr>
      <w:r>
        <w:separator/>
      </w:r>
    </w:p>
  </w:endnote>
  <w:endnote w:type="continuationSeparator" w:id="0">
    <w:p w:rsidR="00CD4502" w:rsidRDefault="00CD4502" w:rsidP="00F1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Soncino">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502" w:rsidRDefault="00CD4502" w:rsidP="00F10DDF">
      <w:pPr>
        <w:spacing w:after="0" w:line="240" w:lineRule="auto"/>
      </w:pPr>
      <w:r>
        <w:separator/>
      </w:r>
    </w:p>
  </w:footnote>
  <w:footnote w:type="continuationSeparator" w:id="0">
    <w:p w:rsidR="00CD4502" w:rsidRDefault="00CD4502" w:rsidP="00F10DDF">
      <w:pPr>
        <w:spacing w:after="0" w:line="240" w:lineRule="auto"/>
      </w:pPr>
      <w:r>
        <w:continuationSeparator/>
      </w:r>
    </w:p>
  </w:footnote>
  <w:footnote w:id="1">
    <w:p w:rsidR="00F10DDF" w:rsidRDefault="00F10DDF" w:rsidP="00F10DDF">
      <w:pPr>
        <w:pStyle w:val="a3"/>
        <w:rPr>
          <w:rFonts w:hint="cs"/>
          <w:rtl/>
        </w:rPr>
      </w:pPr>
      <w:r>
        <w:rPr>
          <w:rtl/>
        </w:rPr>
        <w:tab/>
      </w:r>
      <w:ins w:id="7" w:author="ישראל אריאל" w:date="2004-06-06T18:52:00Z">
        <w:r w:rsidRPr="0059669F">
          <w:rPr>
            <w:rtl/>
          </w:rPr>
          <w:footnoteRef/>
        </w:r>
      </w:ins>
      <w:r>
        <w:rPr>
          <w:rtl/>
        </w:rPr>
        <w:t>.</w:t>
      </w:r>
      <w:r>
        <w:rPr>
          <w:rtl/>
        </w:rPr>
        <w:tab/>
      </w:r>
      <w:ins w:id="8" w:author="ישראל אריאל" w:date="2004-06-06T18:52:00Z">
        <w:r>
          <w:rPr>
            <w:rFonts w:hint="cs"/>
            <w:rtl/>
          </w:rPr>
          <w:t>ראה הערה</w:t>
        </w:r>
      </w:ins>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Ref80393434 \h</w:instrText>
      </w:r>
      <w:r>
        <w:rPr>
          <w:rtl/>
        </w:rPr>
        <w:instrText xml:space="preserve"> </w:instrText>
      </w:r>
      <w:r>
        <w:rPr>
          <w:rtl/>
        </w:rPr>
        <w:fldChar w:fldCharType="separate"/>
      </w:r>
      <w:r>
        <w:rPr>
          <w:rtl/>
        </w:rPr>
        <w:t>פט</w:t>
      </w:r>
      <w:r>
        <w:rPr>
          <w:rtl/>
        </w:rPr>
        <w:fldChar w:fldCharType="end"/>
      </w:r>
      <w:r>
        <w:rPr>
          <w:rFonts w:hint="cs"/>
          <w:rtl/>
        </w:rPr>
        <w:t>.</w:t>
      </w:r>
    </w:p>
  </w:footnote>
  <w:footnote w:id="2">
    <w:p w:rsidR="00F10DDF" w:rsidRDefault="00F10DDF" w:rsidP="00F10DDF">
      <w:pPr>
        <w:pStyle w:val="a3"/>
        <w:rPr>
          <w:rFonts w:hint="cs"/>
          <w:rtl/>
        </w:rPr>
      </w:pPr>
      <w:r>
        <w:rPr>
          <w:rtl/>
        </w:rPr>
        <w:tab/>
      </w:r>
      <w:r w:rsidRPr="0059669F">
        <w:rPr>
          <w:rtl/>
        </w:rPr>
        <w:footnoteRef/>
      </w:r>
      <w:r>
        <w:rPr>
          <w:rtl/>
        </w:rPr>
        <w:t>.</w:t>
      </w:r>
      <w:r>
        <w:rPr>
          <w:rtl/>
        </w:rPr>
        <w:tab/>
      </w:r>
      <w:r>
        <w:rPr>
          <w:rFonts w:hint="cs"/>
          <w:rtl/>
        </w:rPr>
        <w:t xml:space="preserve">בהקשר זה נכון יהיה להקביל כך: תמימות הרמב"ם – תורה; תמימות הרמב"ן – תפילה; תמימותו של רש"י – תשובה. תוצאת חטא עץ הדעת הוא החורבן, ובתשעה באב מתחילים לתכנן שיהיה אחרת, שחשבון הנפש יחליף את החשבונות הרבים. וסימנך: </w:t>
      </w:r>
      <w:r w:rsidRPr="00321234">
        <w:rPr>
          <w:rFonts w:hint="cs"/>
          <w:b/>
          <w:bCs/>
          <w:szCs w:val="24"/>
          <w:rtl/>
        </w:rPr>
        <w:t>איכה</w:t>
      </w:r>
      <w:r>
        <w:rPr>
          <w:rFonts w:hint="cs"/>
          <w:rtl/>
        </w:rPr>
        <w:t xml:space="preserve"> – </w:t>
      </w:r>
      <w:r w:rsidRPr="00321234">
        <w:rPr>
          <w:rFonts w:hint="cs"/>
          <w:b/>
          <w:bCs/>
          <w:szCs w:val="24"/>
          <w:rtl/>
        </w:rPr>
        <w:t>א</w:t>
      </w:r>
      <w:r>
        <w:rPr>
          <w:rFonts w:hint="cs"/>
          <w:rtl/>
        </w:rPr>
        <w:t xml:space="preserve">לול, </w:t>
      </w:r>
      <w:r w:rsidRPr="00321234">
        <w:rPr>
          <w:rFonts w:hint="cs"/>
          <w:b/>
          <w:bCs/>
          <w:szCs w:val="24"/>
          <w:rtl/>
        </w:rPr>
        <w:t>י</w:t>
      </w:r>
      <w:r>
        <w:rPr>
          <w:rFonts w:hint="cs"/>
          <w:rtl/>
        </w:rPr>
        <w:t xml:space="preserve">ום </w:t>
      </w:r>
      <w:r w:rsidRPr="00321234">
        <w:rPr>
          <w:rFonts w:hint="cs"/>
          <w:b/>
          <w:bCs/>
          <w:szCs w:val="24"/>
          <w:rtl/>
        </w:rPr>
        <w:t>כ</w:t>
      </w:r>
      <w:r>
        <w:rPr>
          <w:rFonts w:hint="cs"/>
          <w:rtl/>
        </w:rPr>
        <w:t xml:space="preserve">יפור, </w:t>
      </w:r>
      <w:r w:rsidRPr="00321234">
        <w:rPr>
          <w:rFonts w:hint="cs"/>
          <w:b/>
          <w:bCs/>
          <w:szCs w:val="24"/>
          <w:rtl/>
        </w:rPr>
        <w:t>ה</w:t>
      </w:r>
      <w:r>
        <w:rPr>
          <w:rFonts w:hint="cs"/>
          <w:rtl/>
        </w:rPr>
        <w:t>ושענא רבה.</w:t>
      </w:r>
    </w:p>
  </w:footnote>
  <w:footnote w:id="3">
    <w:p w:rsidR="00F10DDF" w:rsidRDefault="00F10DDF" w:rsidP="00F10DDF">
      <w:pPr>
        <w:pStyle w:val="a3"/>
        <w:rPr>
          <w:rFonts w:hint="cs"/>
          <w:rtl/>
        </w:rPr>
      </w:pPr>
      <w:r>
        <w:rPr>
          <w:rtl/>
        </w:rPr>
        <w:tab/>
      </w:r>
      <w:r w:rsidRPr="0059669F">
        <w:rPr>
          <w:rtl/>
        </w:rPr>
        <w:footnoteRef/>
      </w:r>
      <w:r>
        <w:rPr>
          <w:rtl/>
        </w:rPr>
        <w:t>.</w:t>
      </w:r>
      <w:r>
        <w:rPr>
          <w:rtl/>
        </w:rPr>
        <w:tab/>
      </w:r>
      <w:r>
        <w:rPr>
          <w:rFonts w:hint="cs"/>
          <w:rtl/>
        </w:rPr>
        <w:t xml:space="preserve">לדרך זו יש לפרש את מנהג חב"ד, </w:t>
      </w:r>
      <w:proofErr w:type="spellStart"/>
      <w:r>
        <w:rPr>
          <w:rFonts w:hint="cs"/>
          <w:rtl/>
        </w:rPr>
        <w:t>לאמר</w:t>
      </w:r>
      <w:proofErr w:type="spellEnd"/>
      <w:r>
        <w:rPr>
          <w:rFonts w:hint="cs"/>
          <w:rtl/>
        </w:rPr>
        <w:t xml:space="preserve"> במוצאי שמחת תורה "ויעקב הלך לדרכו", כי הנה, כעת, כאשר טעמנו מפריה של התמימות, יש לצאת לחיים בדרכו של יעקב אבינו, </w:t>
      </w:r>
      <w:proofErr w:type="spellStart"/>
      <w:r>
        <w:rPr>
          <w:rFonts w:hint="cs"/>
          <w:rtl/>
        </w:rPr>
        <w:t>ול"התהלך</w:t>
      </w:r>
      <w:proofErr w:type="spellEnd"/>
      <w:r>
        <w:rPr>
          <w:rFonts w:hint="cs"/>
          <w:rtl/>
        </w:rPr>
        <w:t xml:space="preserve"> לפניו בתמימות".</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E1"/>
    <w:rsid w:val="00061E65"/>
    <w:rsid w:val="00AC2310"/>
    <w:rsid w:val="00CD4502"/>
    <w:rsid w:val="00F10DDF"/>
    <w:rsid w:val="00F20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10DDF"/>
    <w:pPr>
      <w:spacing w:after="0" w:line="240" w:lineRule="auto"/>
    </w:pPr>
    <w:rPr>
      <w:sz w:val="20"/>
      <w:szCs w:val="20"/>
    </w:rPr>
  </w:style>
  <w:style w:type="character" w:customStyle="1" w:styleId="a4">
    <w:name w:val="טקסט הערת שוליים תו"/>
    <w:basedOn w:val="a0"/>
    <w:link w:val="a3"/>
    <w:uiPriority w:val="99"/>
    <w:semiHidden/>
    <w:rsid w:val="00F10DD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10DDF"/>
    <w:pPr>
      <w:spacing w:after="0" w:line="240" w:lineRule="auto"/>
    </w:pPr>
    <w:rPr>
      <w:sz w:val="20"/>
      <w:szCs w:val="20"/>
    </w:rPr>
  </w:style>
  <w:style w:type="character" w:customStyle="1" w:styleId="a4">
    <w:name w:val="טקסט הערת שוליים תו"/>
    <w:basedOn w:val="a0"/>
    <w:link w:val="a3"/>
    <w:uiPriority w:val="99"/>
    <w:semiHidden/>
    <w:rsid w:val="00F10D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1990</Characters>
  <Application>Microsoft Office Word</Application>
  <DocSecurity>0</DocSecurity>
  <Lines>32</Lines>
  <Paragraphs>37</Paragraphs>
  <ScaleCrop>false</ScaleCrop>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2017-07-24T17:07:00Z</dcterms:created>
  <dcterms:modified xsi:type="dcterms:W3CDTF">2017-07-24T17:07:00Z</dcterms:modified>
</cp:coreProperties>
</file>