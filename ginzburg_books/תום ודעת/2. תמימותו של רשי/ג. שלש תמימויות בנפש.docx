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322" w:rsidRPr="001B6322" w:rsidRDefault="001B6322" w:rsidP="001B6322">
      <w:pPr>
        <w:keepNext/>
        <w:pageBreakBefore/>
        <w:spacing w:before="600" w:after="0" w:line="480" w:lineRule="exact"/>
        <w:jc w:val="center"/>
        <w:outlineLvl w:val="1"/>
        <w:rPr>
          <w:rFonts w:ascii="Times New Roman" w:eastAsia="Times New Roman" w:hAnsi="Times New Roman" w:cs="Guttman-Soncino"/>
          <w:noProof/>
          <w:spacing w:val="60"/>
          <w:w w:val="95"/>
          <w:sz w:val="14"/>
          <w:szCs w:val="24"/>
          <w:rtl/>
          <w:lang w:eastAsia="he-IL"/>
        </w:rPr>
      </w:pPr>
      <w:r w:rsidRPr="001B6322">
        <w:rPr>
          <w:rFonts w:ascii="Times New Roman" w:eastAsia="Times New Roman" w:hAnsi="Times New Roman" w:cs="Guttman-Soncino"/>
          <w:noProof/>
          <w:spacing w:val="60"/>
          <w:w w:val="95"/>
          <w:sz w:val="14"/>
          <w:szCs w:val="24"/>
          <w:rtl/>
          <w:lang w:eastAsia="he-IL"/>
        </w:rPr>
        <w:t>חלק ב</w:t>
      </w:r>
    </w:p>
    <w:p w:rsidR="001B6322" w:rsidRPr="001B6322" w:rsidRDefault="001B6322" w:rsidP="001B6322">
      <w:pPr>
        <w:keepNext/>
        <w:spacing w:before="240" w:after="240" w:line="480" w:lineRule="exact"/>
        <w:jc w:val="center"/>
        <w:outlineLvl w:val="1"/>
        <w:rPr>
          <w:rFonts w:ascii="Times New Roman" w:eastAsia="Times New Roman" w:hAnsi="Times New Roman" w:cs="Guttman-Soncino"/>
          <w:b/>
          <w:bCs/>
          <w:noProof/>
          <w:w w:val="95"/>
          <w:sz w:val="42"/>
          <w:szCs w:val="42"/>
          <w:rtl/>
          <w:lang w:eastAsia="he-IL"/>
        </w:rPr>
      </w:pPr>
      <w:bookmarkStart w:id="0" w:name="_Ref81149654"/>
      <w:r w:rsidRPr="001B6322">
        <w:rPr>
          <w:rFonts w:ascii="Times New Roman" w:eastAsia="Times New Roman" w:hAnsi="Times New Roman" w:cs="Guttman-Soncino"/>
          <w:b/>
          <w:bCs/>
          <w:noProof/>
          <w:w w:val="95"/>
          <w:sz w:val="42"/>
          <w:szCs w:val="42"/>
          <w:rtl/>
          <w:lang w:eastAsia="he-IL"/>
        </w:rPr>
        <w:t>שלש תמימויות בנפש</w:t>
      </w:r>
      <w:bookmarkEnd w:id="0"/>
    </w:p>
    <w:p w:rsidR="001B6322" w:rsidRPr="001B6322" w:rsidRDefault="001B6322" w:rsidP="001B6322">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1" w:name="_Ref81149657"/>
      <w:r w:rsidRPr="001B6322">
        <w:rPr>
          <w:rFonts w:ascii="Times New Roman" w:eastAsia="Times New Roman" w:hAnsi="Times New Roman" w:cs="Guttman Hodes" w:hint="cs"/>
          <w:bCs/>
          <w:noProof/>
          <w:color w:val="333333"/>
          <w:szCs w:val="32"/>
          <w:rtl/>
          <w:lang w:eastAsia="he-IL"/>
        </w:rPr>
        <w:t>תמימות הרצון, הלב והמעשה</w:t>
      </w:r>
      <w:bookmarkEnd w:id="1"/>
    </w:p>
    <w:p w:rsidR="001B6322" w:rsidRPr="001B6322" w:rsidRDefault="001B6322" w:rsidP="001B6322">
      <w:pPr>
        <w:spacing w:after="80" w:line="300" w:lineRule="exact"/>
        <w:ind w:firstLine="170"/>
        <w:jc w:val="both"/>
        <w:rPr>
          <w:rFonts w:ascii="Times New Roman" w:eastAsia="Times New Roman" w:hAnsi="Times New Roman" w:cs="FrankRuehl" w:hint="cs"/>
          <w:noProof/>
          <w:szCs w:val="26"/>
          <w:rtl/>
          <w:lang w:eastAsia="he-IL"/>
        </w:rPr>
      </w:pPr>
      <w:r w:rsidRPr="001B6322">
        <w:rPr>
          <w:rFonts w:ascii="Times New Roman" w:eastAsia="Times New Roman" w:hAnsi="Times New Roman" w:cs="FrankRuehl"/>
          <w:noProof/>
          <w:szCs w:val="26"/>
          <w:rtl/>
          <w:lang w:eastAsia="he-IL"/>
        </w:rPr>
        <w:t>לאחר ולאור האמור עד כה, נפנה מבטנו אל המבואר בתורת החסידות על הבחינות השונות של התמימות. אולי בתחילה עשוי להתקבל רושם כי המערכת שתוצג כאן שונה לגמרי ממערכת שיטות הראשונים שהוצעה עד כה, לכן כדאי להתייחס ראשית לדברים לגופם, ורק בשלב שני לבדוק אם תתכן הקבלה בין שתי המערכות.</w:t>
      </w:r>
      <w:r w:rsidRPr="001B6322">
        <w:rPr>
          <w:rFonts w:ascii="Times New Roman" w:eastAsia="Times New Roman" w:hAnsi="Times New Roman" w:cs="Guttman Vilna" w:hint="cs"/>
          <w:noProof/>
          <w:szCs w:val="21"/>
          <w:rtl/>
          <w:lang w:eastAsia="he-IL"/>
        </w:rPr>
        <w:t xml:space="preserve"> </w:t>
      </w:r>
      <w:r w:rsidRPr="001B6322">
        <w:rPr>
          <w:rFonts w:ascii="Times New Roman" w:eastAsia="Times New Roman" w:hAnsi="Times New Roman" w:cs="FrankRuehl" w:hint="cs"/>
          <w:noProof/>
          <w:szCs w:val="26"/>
          <w:rtl/>
          <w:lang w:eastAsia="he-IL"/>
        </w:rPr>
        <w:t xml:space="preserve">המובא כאן הוא מתוך </w:t>
      </w:r>
      <w:r w:rsidRPr="001B6322">
        <w:rPr>
          <w:rFonts w:ascii="Times New Roman" w:eastAsia="Times New Roman" w:hAnsi="Times New Roman" w:cs="Miriam" w:hint="cs"/>
          <w:noProof/>
          <w:rtl/>
          <w:lang w:eastAsia="he-IL"/>
        </w:rPr>
        <w:t>דרך חיים</w:t>
      </w:r>
      <w:r w:rsidRPr="001B6322">
        <w:rPr>
          <w:rFonts w:ascii="Times New Roman" w:eastAsia="Times New Roman" w:hAnsi="Times New Roman" w:cs="FrankRuehl" w:hint="cs"/>
          <w:noProof/>
          <w:szCs w:val="26"/>
          <w:rtl/>
          <w:lang w:eastAsia="he-IL"/>
        </w:rPr>
        <w:t xml:space="preserve"> לאדמו"ר האמצעי, רבי דב בער מליובאוויטש:</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Guttman Vilna"/>
          <w:noProof/>
          <w:sz w:val="20"/>
          <w:szCs w:val="21"/>
          <w:rtl/>
          <w:lang w:eastAsia="he-IL"/>
        </w:rPr>
        <w:t>כידוע שיש ג' מדרגות במהות התמימות:</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FrankRuehl"/>
          <w:noProof/>
          <w:sz w:val="26"/>
          <w:szCs w:val="26"/>
          <w:rtl/>
          <w:lang w:eastAsia="he-IL"/>
        </w:rPr>
        <w:t>[א.]</w:t>
      </w:r>
      <w:r w:rsidRPr="001B6322">
        <w:rPr>
          <w:rFonts w:ascii="Times New Roman" w:eastAsia="Times New Roman" w:hAnsi="Times New Roman" w:cs="Guttman Vilna"/>
          <w:noProof/>
          <w:sz w:val="20"/>
          <w:szCs w:val="21"/>
          <w:rtl/>
          <w:lang w:eastAsia="he-IL"/>
        </w:rPr>
        <w:t xml:space="preserve"> תמימות שבחכמה, וטעם לרצון</w:t>
      </w:r>
      <w:r w:rsidRPr="001B6322">
        <w:rPr>
          <w:rFonts w:ascii="Times New Roman" w:eastAsia="Times New Roman" w:hAnsi="Times New Roman" w:cs="Times New Roman" w:hint="cs"/>
          <w:noProof/>
          <w:sz w:val="20"/>
          <w:szCs w:val="21"/>
          <w:rtl/>
          <w:lang w:eastAsia="he-IL"/>
        </w:rPr>
        <w:t>…</w:t>
      </w:r>
      <w:r w:rsidRPr="001B6322">
        <w:rPr>
          <w:rFonts w:ascii="Times New Roman" w:eastAsia="Times New Roman" w:hAnsi="Times New Roman" w:cs="Guttman Vilna" w:hint="cs"/>
          <w:noProof/>
          <w:sz w:val="20"/>
          <w:szCs w:val="21"/>
          <w:rtl/>
          <w:lang w:eastAsia="he-IL"/>
        </w:rPr>
        <w:t>,</w:t>
      </w:r>
      <w:r w:rsidRPr="001B6322">
        <w:rPr>
          <w:rFonts w:ascii="Times New Roman" w:eastAsia="Times New Roman" w:hAnsi="Times New Roman" w:cs="Guttman Vilna"/>
          <w:noProof/>
          <w:sz w:val="20"/>
          <w:szCs w:val="21"/>
          <w:rtl/>
          <w:lang w:eastAsia="he-IL"/>
        </w:rPr>
        <w:t xml:space="preserve"> והוא גם כן התמימות שבלב, כי המח והלב אחד הוא כאשר כל תום לבו כמו שהוא בדבר מה, מבלי שישונה לפעמים כך וכו' </w:t>
      </w:r>
      <w:r w:rsidRPr="001B6322">
        <w:rPr>
          <w:rFonts w:ascii="Times New Roman" w:eastAsia="Times New Roman" w:hAnsi="Times New Roman" w:cs="FrankRuehl"/>
          <w:noProof/>
          <w:sz w:val="26"/>
          <w:szCs w:val="26"/>
          <w:rtl/>
          <w:lang w:eastAsia="he-IL"/>
        </w:rPr>
        <w:t>[ולפעמים כך]</w:t>
      </w:r>
      <w:r w:rsidRPr="001B6322">
        <w:rPr>
          <w:rFonts w:ascii="Times New Roman" w:eastAsia="Times New Roman" w:hAnsi="Times New Roman" w:cs="Guttman Vilna"/>
          <w:noProof/>
          <w:sz w:val="20"/>
          <w:szCs w:val="21"/>
          <w:rtl/>
          <w:lang w:eastAsia="he-IL"/>
        </w:rPr>
        <w:t>, וזהו הנקרא איש תם וישר, כמו באיוב שנאמר עליו וסר מרע, ובנח נאמר איש צדיק תמים כו'.</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Guttman Vilna"/>
          <w:noProof/>
          <w:sz w:val="20"/>
          <w:szCs w:val="21"/>
          <w:rtl/>
          <w:lang w:eastAsia="he-IL"/>
        </w:rPr>
        <w:t xml:space="preserve">כי </w:t>
      </w:r>
      <w:r w:rsidRPr="001B6322">
        <w:rPr>
          <w:rFonts w:ascii="Times New Roman" w:eastAsia="Times New Roman" w:hAnsi="Times New Roman" w:cs="Miriam"/>
          <w:noProof/>
          <w:sz w:val="20"/>
          <w:rtl/>
          <w:lang w:eastAsia="he-IL"/>
        </w:rPr>
        <w:t>ההתפעלות</w:t>
      </w:r>
      <w:r w:rsidRPr="001B6322">
        <w:rPr>
          <w:rFonts w:ascii="Times New Roman" w:eastAsia="Times New Roman" w:hAnsi="Times New Roman" w:cs="Guttman Vilna"/>
          <w:b/>
          <w:bCs/>
          <w:noProof/>
          <w:sz w:val="14"/>
          <w:rtl/>
          <w:lang w:eastAsia="he-IL"/>
        </w:rPr>
        <w:t xml:space="preserve"> </w:t>
      </w:r>
      <w:r w:rsidRPr="001B6322">
        <w:rPr>
          <w:rFonts w:ascii="Times New Roman" w:eastAsia="Times New Roman" w:hAnsi="Times New Roman" w:cs="Guttman Vilna"/>
          <w:noProof/>
          <w:sz w:val="20"/>
          <w:szCs w:val="21"/>
          <w:rtl/>
          <w:lang w:eastAsia="he-IL"/>
        </w:rPr>
        <w:t>בלב משונה משעה לשעה, כמו שאנו רואים בכל המתעוררים פתאום</w:t>
      </w:r>
      <w:r w:rsidRPr="001B6322">
        <w:rPr>
          <w:rFonts w:ascii="Times New Roman" w:eastAsia="Times New Roman" w:hAnsi="Times New Roman" w:cs="Guttman Vilna" w:hint="cs"/>
          <w:noProof/>
          <w:sz w:val="20"/>
          <w:szCs w:val="21"/>
          <w:rtl/>
          <w:lang w:eastAsia="he-IL"/>
        </w:rPr>
        <w:t xml:space="preserve"> </w:t>
      </w:r>
      <w:r w:rsidRPr="001B6322">
        <w:rPr>
          <w:rFonts w:ascii="Times New Roman" w:eastAsia="Times New Roman" w:hAnsi="Times New Roman" w:cs="Guttman Vilna"/>
          <w:noProof/>
          <w:sz w:val="20"/>
          <w:szCs w:val="21"/>
          <w:rtl/>
          <w:lang w:eastAsia="he-IL"/>
        </w:rPr>
        <w:t xml:space="preserve">וילהב לבבו בתשובה – הרי יפול במעט זמן להיפוכו כו'. אבל </w:t>
      </w:r>
      <w:r w:rsidRPr="001B6322">
        <w:rPr>
          <w:rFonts w:ascii="Times New Roman" w:eastAsia="Times New Roman" w:hAnsi="Times New Roman" w:cs="Miriam"/>
          <w:noProof/>
          <w:sz w:val="20"/>
          <w:rtl/>
          <w:lang w:eastAsia="he-IL"/>
        </w:rPr>
        <w:t>התמימות</w:t>
      </w:r>
      <w:r w:rsidRPr="001B6322">
        <w:rPr>
          <w:rFonts w:ascii="Times New Roman" w:eastAsia="Times New Roman" w:hAnsi="Times New Roman" w:cs="Guttman Vilna"/>
          <w:b/>
          <w:bCs/>
          <w:noProof/>
          <w:sz w:val="14"/>
          <w:rtl/>
          <w:lang w:eastAsia="he-IL"/>
        </w:rPr>
        <w:t xml:space="preserve"> </w:t>
      </w:r>
      <w:r w:rsidRPr="001B6322">
        <w:rPr>
          <w:rFonts w:ascii="Times New Roman" w:eastAsia="Times New Roman" w:hAnsi="Times New Roman" w:cs="Guttman Vilna"/>
          <w:noProof/>
          <w:sz w:val="20"/>
          <w:szCs w:val="21"/>
          <w:rtl/>
          <w:lang w:eastAsia="he-IL"/>
        </w:rPr>
        <w:t xml:space="preserve">בלב הוא בלתי התפעלות כל כך, אבל הוא </w:t>
      </w:r>
      <w:r w:rsidRPr="001B6322">
        <w:rPr>
          <w:rFonts w:ascii="Times New Roman" w:eastAsia="Times New Roman" w:hAnsi="Times New Roman" w:cs="Miriam"/>
          <w:noProof/>
          <w:sz w:val="20"/>
          <w:rtl/>
          <w:lang w:eastAsia="he-IL"/>
        </w:rPr>
        <w:t>אמת</w:t>
      </w:r>
      <w:r w:rsidRPr="001B6322">
        <w:rPr>
          <w:rFonts w:ascii="Times New Roman" w:eastAsia="Times New Roman" w:hAnsi="Times New Roman" w:cs="Guttman Vilna"/>
          <w:noProof/>
          <w:sz w:val="20"/>
          <w:szCs w:val="21"/>
          <w:rtl/>
          <w:lang w:eastAsia="he-IL"/>
        </w:rPr>
        <w:t>, כי לבבו שלם בדבר כמו שהוא ממש, מבלי יטה לבבו ימין ושמאל כלל, ולא ישונה מכל מונע כו', כי לא יטה לבבו לעולם.</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Guttman Vilna"/>
          <w:noProof/>
          <w:sz w:val="20"/>
          <w:szCs w:val="21"/>
          <w:rtl/>
          <w:lang w:eastAsia="he-IL"/>
        </w:rPr>
        <w:t xml:space="preserve">אך התמימות בלב נקרא תמים, </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FrankRuehl"/>
          <w:noProof/>
          <w:sz w:val="26"/>
          <w:szCs w:val="26"/>
          <w:rtl/>
          <w:lang w:eastAsia="he-IL"/>
        </w:rPr>
        <w:t>[ב.]</w:t>
      </w:r>
      <w:r w:rsidRPr="001B6322">
        <w:rPr>
          <w:rFonts w:ascii="Times New Roman" w:eastAsia="Times New Roman" w:hAnsi="Times New Roman" w:cs="Guttman Vilna"/>
          <w:noProof/>
          <w:sz w:val="20"/>
          <w:szCs w:val="21"/>
          <w:rtl/>
          <w:lang w:eastAsia="he-IL"/>
        </w:rPr>
        <w:t xml:space="preserve"> וכאשר התמימות במעשה לבד – נקרא תמים במעשיו</w:t>
      </w:r>
      <w:r w:rsidRPr="001B6322">
        <w:rPr>
          <w:rFonts w:ascii="Times New Roman" w:eastAsia="Times New Roman" w:hAnsi="Times New Roman" w:cs="Times New Roman" w:hint="cs"/>
          <w:noProof/>
          <w:sz w:val="20"/>
          <w:szCs w:val="21"/>
          <w:rtl/>
          <w:lang w:eastAsia="he-IL"/>
        </w:rPr>
        <w:t>…</w:t>
      </w:r>
      <w:r w:rsidRPr="001B6322">
        <w:rPr>
          <w:rFonts w:ascii="Times New Roman" w:eastAsia="Times New Roman" w:hAnsi="Times New Roman" w:cs="Guttman Vilna" w:hint="cs"/>
          <w:noProof/>
          <w:sz w:val="20"/>
          <w:szCs w:val="21"/>
          <w:rtl/>
          <w:lang w:eastAsia="he-IL"/>
        </w:rPr>
        <w:t>, והוא הנקרא איש תם וישר בדרכיו ומעשיו, שהוא סור מרע בפועל ממש, בבחינת התמימות, שלא ישונה לעולם להפוך מעשיו מטוב לרע כו', ולא יח</w:t>
      </w:r>
      <w:r w:rsidRPr="001B6322">
        <w:rPr>
          <w:rFonts w:ascii="Times New Roman" w:eastAsia="Times New Roman" w:hAnsi="Times New Roman" w:cs="Guttman Vilna"/>
          <w:noProof/>
          <w:sz w:val="20"/>
          <w:szCs w:val="21"/>
          <w:rtl/>
          <w:lang w:eastAsia="he-IL"/>
        </w:rPr>
        <w:t>וש משום מנגד ומסית להדיחו כו'.</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Guttman Vilna"/>
          <w:noProof/>
          <w:sz w:val="20"/>
          <w:szCs w:val="21"/>
          <w:rtl/>
          <w:lang w:eastAsia="he-IL"/>
        </w:rPr>
        <w:t xml:space="preserve">וידוע דנעוץ תחילתן בסופן, כי המעשה הוא הסוף, ושרשו בראש שזהו </w:t>
      </w:r>
      <w:r w:rsidRPr="001B6322">
        <w:rPr>
          <w:rFonts w:ascii="Times New Roman" w:eastAsia="Times New Roman" w:hAnsi="Times New Roman" w:cs="Miriam"/>
          <w:noProof/>
          <w:sz w:val="20"/>
          <w:rtl/>
          <w:lang w:eastAsia="he-IL"/>
        </w:rPr>
        <w:t>עיקר האמת</w:t>
      </w:r>
      <w:r w:rsidRPr="001B6322">
        <w:rPr>
          <w:rFonts w:ascii="Times New Roman" w:eastAsia="Times New Roman" w:hAnsi="Times New Roman" w:cs="Guttman Vilna"/>
          <w:noProof/>
          <w:sz w:val="14"/>
          <w:szCs w:val="14"/>
          <w:rtl/>
          <w:lang w:eastAsia="he-IL"/>
        </w:rPr>
        <w:t xml:space="preserve"> </w:t>
      </w:r>
      <w:r w:rsidRPr="001B6322">
        <w:rPr>
          <w:rFonts w:ascii="Times New Roman" w:eastAsia="Times New Roman" w:hAnsi="Times New Roman" w:cs="Guttman Vilna"/>
          <w:noProof/>
          <w:sz w:val="20"/>
          <w:szCs w:val="21"/>
          <w:rtl/>
          <w:lang w:eastAsia="he-IL"/>
        </w:rPr>
        <w:t>במידת התמימות (דאותיות</w:t>
      </w:r>
      <w:r w:rsidRPr="001B6322">
        <w:rPr>
          <w:rFonts w:ascii="Times New Roman" w:eastAsia="Times New Roman" w:hAnsi="Times New Roman" w:cs="Guttman Vilna"/>
          <w:b/>
          <w:bCs/>
          <w:noProof/>
          <w:sz w:val="20"/>
          <w:szCs w:val="28"/>
          <w:rtl/>
          <w:lang w:eastAsia="he-IL"/>
        </w:rPr>
        <w:t xml:space="preserve"> </w:t>
      </w:r>
      <w:r w:rsidRPr="001B6322">
        <w:rPr>
          <w:rFonts w:ascii="Times New Roman" w:eastAsia="Times New Roman" w:hAnsi="Times New Roman" w:cs="Guttman Vilna"/>
          <w:b/>
          <w:bCs/>
          <w:noProof/>
          <w:sz w:val="14"/>
          <w:rtl/>
          <w:lang w:eastAsia="he-IL"/>
        </w:rPr>
        <w:t>אמת</w:t>
      </w:r>
      <w:r w:rsidRPr="001B6322">
        <w:rPr>
          <w:rFonts w:ascii="Times New Roman" w:eastAsia="Times New Roman" w:hAnsi="Times New Roman" w:cs="Guttman Vilna"/>
          <w:noProof/>
          <w:sz w:val="14"/>
          <w:szCs w:val="14"/>
          <w:rtl/>
          <w:lang w:eastAsia="he-IL"/>
        </w:rPr>
        <w:t xml:space="preserve"> </w:t>
      </w:r>
      <w:r w:rsidRPr="001B6322">
        <w:rPr>
          <w:rFonts w:ascii="Times New Roman" w:eastAsia="Times New Roman" w:hAnsi="Times New Roman" w:cs="Guttman Vilna"/>
          <w:noProof/>
          <w:sz w:val="20"/>
          <w:szCs w:val="21"/>
          <w:rtl/>
          <w:lang w:eastAsia="he-IL"/>
        </w:rPr>
        <w:t xml:space="preserve">היינו ראש תוך סוף (של הא"ב), </w:t>
      </w:r>
      <w:r w:rsidRPr="001B6322">
        <w:rPr>
          <w:rFonts w:ascii="Times New Roman" w:eastAsia="Times New Roman" w:hAnsi="Times New Roman" w:cs="Guttman Vilna"/>
          <w:b/>
          <w:bCs/>
          <w:noProof/>
          <w:sz w:val="14"/>
          <w:rtl/>
          <w:lang w:eastAsia="he-IL"/>
        </w:rPr>
        <w:t>א'</w:t>
      </w:r>
      <w:r w:rsidRPr="001B6322">
        <w:rPr>
          <w:rFonts w:ascii="Times New Roman" w:eastAsia="Times New Roman" w:hAnsi="Times New Roman" w:cs="Guttman Vilna"/>
          <w:noProof/>
          <w:sz w:val="14"/>
          <w:szCs w:val="14"/>
          <w:rtl/>
          <w:lang w:eastAsia="he-IL"/>
        </w:rPr>
        <w:t xml:space="preserve"> </w:t>
      </w:r>
      <w:r w:rsidRPr="001B6322">
        <w:rPr>
          <w:rFonts w:ascii="Times New Roman" w:eastAsia="Times New Roman" w:hAnsi="Times New Roman" w:cs="Guttman Vilna"/>
          <w:noProof/>
          <w:sz w:val="20"/>
          <w:szCs w:val="21"/>
          <w:rtl/>
          <w:lang w:eastAsia="he-IL"/>
        </w:rPr>
        <w:t>ראש ו</w:t>
      </w:r>
      <w:r w:rsidRPr="001B6322">
        <w:rPr>
          <w:rFonts w:ascii="Times New Roman" w:eastAsia="Times New Roman" w:hAnsi="Times New Roman" w:cs="Guttman Vilna"/>
          <w:b/>
          <w:bCs/>
          <w:noProof/>
          <w:sz w:val="14"/>
          <w:rtl/>
          <w:lang w:eastAsia="he-IL"/>
        </w:rPr>
        <w:t>תם</w:t>
      </w:r>
      <w:r w:rsidRPr="001B6322">
        <w:rPr>
          <w:rFonts w:ascii="Times New Roman" w:eastAsia="Times New Roman" w:hAnsi="Times New Roman" w:cs="Guttman Vilna"/>
          <w:noProof/>
          <w:sz w:val="14"/>
          <w:szCs w:val="14"/>
          <w:rtl/>
          <w:lang w:eastAsia="he-IL"/>
        </w:rPr>
        <w:t xml:space="preserve"> </w:t>
      </w:r>
      <w:r w:rsidRPr="001B6322">
        <w:rPr>
          <w:rFonts w:ascii="Times New Roman" w:eastAsia="Times New Roman" w:hAnsi="Times New Roman" w:cs="Guttman Vilna"/>
          <w:noProof/>
          <w:sz w:val="20"/>
          <w:szCs w:val="21"/>
          <w:rtl/>
          <w:lang w:eastAsia="he-IL"/>
        </w:rPr>
        <w:t xml:space="preserve">סוף, שהוא התמים במעשיו), והיינו פירוש "אז </w:t>
      </w:r>
      <w:r w:rsidRPr="001B6322">
        <w:rPr>
          <w:rFonts w:ascii="Times New Roman" w:eastAsia="Times New Roman" w:hAnsi="Times New Roman" w:cs="Guttman Vilna"/>
          <w:b/>
          <w:bCs/>
          <w:noProof/>
          <w:sz w:val="14"/>
          <w:rtl/>
          <w:lang w:eastAsia="he-IL"/>
        </w:rPr>
        <w:t>איתם</w:t>
      </w:r>
      <w:r w:rsidRPr="001B6322">
        <w:rPr>
          <w:rFonts w:ascii="Times New Roman" w:eastAsia="Times New Roman" w:hAnsi="Times New Roman" w:cs="Guttman Vilna"/>
          <w:noProof/>
          <w:sz w:val="20"/>
          <w:szCs w:val="21"/>
          <w:rtl/>
          <w:lang w:eastAsia="he-IL"/>
        </w:rPr>
        <w:t xml:space="preserve">" – </w:t>
      </w:r>
      <w:r w:rsidRPr="001B6322">
        <w:rPr>
          <w:rFonts w:ascii="Times New Roman" w:eastAsia="Times New Roman" w:hAnsi="Times New Roman" w:cs="Guttman Vilna"/>
          <w:b/>
          <w:bCs/>
          <w:noProof/>
          <w:sz w:val="14"/>
          <w:rtl/>
          <w:lang w:eastAsia="he-IL"/>
        </w:rPr>
        <w:t>א' תם</w:t>
      </w:r>
      <w:r w:rsidRPr="001B6322">
        <w:rPr>
          <w:rFonts w:ascii="Times New Roman" w:eastAsia="Times New Roman" w:hAnsi="Times New Roman" w:cs="Guttman Vilna"/>
          <w:noProof/>
          <w:sz w:val="14"/>
          <w:szCs w:val="14"/>
          <w:rtl/>
          <w:lang w:eastAsia="he-IL"/>
        </w:rPr>
        <w:t xml:space="preserve"> </w:t>
      </w:r>
      <w:r w:rsidRPr="001B6322">
        <w:rPr>
          <w:rFonts w:ascii="Times New Roman" w:eastAsia="Times New Roman" w:hAnsi="Times New Roman" w:cs="Guttman Vilna"/>
          <w:noProof/>
          <w:sz w:val="20"/>
          <w:szCs w:val="21"/>
          <w:rtl/>
          <w:lang w:eastAsia="he-IL"/>
        </w:rPr>
        <w:t xml:space="preserve">– </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FrankRuehl"/>
          <w:noProof/>
          <w:sz w:val="26"/>
          <w:szCs w:val="26"/>
          <w:rtl/>
          <w:lang w:eastAsia="he-IL"/>
        </w:rPr>
        <w:t>[ג.]</w:t>
      </w:r>
      <w:r w:rsidRPr="001B6322">
        <w:rPr>
          <w:rFonts w:ascii="Times New Roman" w:eastAsia="Times New Roman" w:hAnsi="Times New Roman" w:cs="Guttman Vilna"/>
          <w:noProof/>
          <w:sz w:val="20"/>
          <w:szCs w:val="21"/>
          <w:rtl/>
          <w:lang w:eastAsia="he-IL"/>
        </w:rPr>
        <w:t xml:space="preserve"> דהנה שרש ומקור התמימות הוא ברצון שלמעלה מן הדעת, שבלתי נוטה כלל מנקודת רצונו הפשוט ותמים.</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Guttman Vilna"/>
          <w:noProof/>
          <w:sz w:val="20"/>
          <w:szCs w:val="21"/>
          <w:rtl/>
          <w:lang w:eastAsia="he-IL"/>
        </w:rPr>
        <w:t>וזהו "הולך בתום ילך בטח" מיניקת החיצונים, שנקראו אדונים זרים</w:t>
      </w:r>
      <w:r w:rsidRPr="001B6322">
        <w:rPr>
          <w:rFonts w:ascii="Times New Roman" w:eastAsia="Times New Roman" w:hAnsi="Times New Roman" w:cs="Times New Roman" w:hint="cs"/>
          <w:noProof/>
          <w:sz w:val="20"/>
          <w:szCs w:val="21"/>
          <w:rtl/>
          <w:lang w:eastAsia="he-IL"/>
        </w:rPr>
        <w:t>…</w:t>
      </w:r>
      <w:r w:rsidRPr="001B6322">
        <w:rPr>
          <w:rFonts w:ascii="Times New Roman" w:eastAsia="Times New Roman" w:hAnsi="Times New Roman" w:cs="Guttman Vilna"/>
          <w:noProof/>
          <w:sz w:val="20"/>
          <w:szCs w:val="21"/>
          <w:rtl/>
          <w:lang w:eastAsia="he-IL"/>
        </w:rPr>
        <w:t xml:space="preserve">, כי נעוץ תחילתן בסופן וגם הליכתו במעשה ילך בטח בלי בלבול מחשבות זרות כלל וכלל </w:t>
      </w:r>
      <w:r w:rsidRPr="001B6322">
        <w:rPr>
          <w:rFonts w:ascii="Times New Roman" w:eastAsia="Times New Roman" w:hAnsi="Times New Roman" w:cs="FrankRuehl"/>
          <w:noProof/>
          <w:sz w:val="26"/>
          <w:szCs w:val="26"/>
          <w:rtl/>
          <w:lang w:eastAsia="he-IL"/>
        </w:rPr>
        <w:t>[מכוח התום המקורי של הרצון]</w:t>
      </w:r>
      <w:r w:rsidRPr="001B6322">
        <w:rPr>
          <w:rFonts w:ascii="Times New Roman" w:eastAsia="Times New Roman" w:hAnsi="Times New Roman" w:cs="Guttman Vilna"/>
          <w:noProof/>
          <w:sz w:val="20"/>
          <w:szCs w:val="21"/>
          <w:rtl/>
          <w:lang w:eastAsia="he-IL"/>
        </w:rPr>
        <w:t xml:space="preserve">, הרבה יותר מבהילוך שבחכמה וטעם, שאז לפעמים יכשל ויפול </w:t>
      </w:r>
      <w:r w:rsidRPr="001B6322">
        <w:rPr>
          <w:rFonts w:ascii="Times New Roman" w:eastAsia="Times New Roman" w:hAnsi="Times New Roman" w:cs="FrankRuehl"/>
          <w:noProof/>
          <w:sz w:val="26"/>
          <w:szCs w:val="26"/>
          <w:rtl/>
          <w:lang w:eastAsia="he-IL"/>
        </w:rPr>
        <w:t>[עיין שם ש"אז איתם ונקתי מפשע רב", היינו שהתמימות היא הפך הפשע. פשע הוא פריקת עול (כמו "ויפשע מואב מתחת יד ישראל"). פריקת עול היינו התנתקות והתעלמות מן ה', הנובעות ביסודן לא מתוך פיתוי לאש הבוערת של היצר הרע, אלא מתוך אדישות, לרבות אדישות למה ששכלו מורה לו. אם כן, התמימות היא הפוכה מזה – הריהי כמין אדישות מתנכרת לכל מה שמסיח דעת מן ה', או שיש בו שמץ של המרית רצונו]</w:t>
      </w:r>
      <w:r w:rsidRPr="001B6322">
        <w:rPr>
          <w:rFonts w:ascii="Times New Roman" w:eastAsia="Times New Roman" w:hAnsi="Times New Roman" w:cs="Guttman Vilna"/>
          <w:noProof/>
          <w:position w:val="-5"/>
          <w:sz w:val="20"/>
          <w:szCs w:val="21"/>
          <w:vertAlign w:val="superscript"/>
          <w:rtl/>
          <w:lang w:eastAsia="he-IL"/>
        </w:rPr>
        <w:footnoteReference w:id="1"/>
      </w:r>
      <w:r w:rsidRPr="001B6322">
        <w:rPr>
          <w:rFonts w:ascii="Times New Roman" w:eastAsia="Times New Roman" w:hAnsi="Times New Roman" w:cs="Guttman Vilna"/>
          <w:noProof/>
          <w:sz w:val="20"/>
          <w:szCs w:val="21"/>
          <w:rtl/>
          <w:lang w:eastAsia="he-IL"/>
        </w:rPr>
        <w:t>.</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lastRenderedPageBreak/>
        <w:t xml:space="preserve">יוצא שמלמעלה למטה סדר התמימויות הוא: </w:t>
      </w:r>
      <w:r w:rsidRPr="001B6322">
        <w:rPr>
          <w:rFonts w:ascii="Times New Roman" w:eastAsia="Times New Roman" w:hAnsi="Times New Roman" w:cs="Miriam"/>
          <w:noProof/>
          <w:rtl/>
          <w:lang w:eastAsia="he-IL"/>
        </w:rPr>
        <w:t>תמימות הרצון</w:t>
      </w:r>
      <w:r w:rsidRPr="001B6322">
        <w:rPr>
          <w:rFonts w:ascii="Times New Roman" w:eastAsia="Times New Roman" w:hAnsi="Times New Roman" w:cs="FrankRuehl"/>
          <w:noProof/>
          <w:szCs w:val="26"/>
          <w:rtl/>
          <w:lang w:eastAsia="he-IL"/>
        </w:rPr>
        <w:t xml:space="preserve">, </w:t>
      </w:r>
      <w:r w:rsidRPr="001B6322">
        <w:rPr>
          <w:rFonts w:ascii="Times New Roman" w:eastAsia="Times New Roman" w:hAnsi="Times New Roman" w:cs="Miriam"/>
          <w:noProof/>
          <w:rtl/>
          <w:lang w:eastAsia="he-IL"/>
        </w:rPr>
        <w:t xml:space="preserve">תמימות </w:t>
      </w:r>
      <w:ins w:id="3" w:author=" ישראל" w:date="2002-06-15T23:59:00Z">
        <w:r w:rsidRPr="001B6322">
          <w:rPr>
            <w:rFonts w:ascii="Times New Roman" w:eastAsia="Times New Roman" w:hAnsi="Times New Roman" w:cs="Miriam" w:hint="cs"/>
            <w:noProof/>
            <w:rtl/>
            <w:lang w:eastAsia="he-IL"/>
          </w:rPr>
          <w:t>החכמה ו</w:t>
        </w:r>
        <w:r w:rsidRPr="001B6322">
          <w:rPr>
            <w:rFonts w:ascii="Times New Roman" w:eastAsia="Times New Roman" w:hAnsi="Times New Roman" w:cs="Miriam"/>
            <w:noProof/>
            <w:rtl/>
            <w:lang w:eastAsia="he-IL"/>
          </w:rPr>
          <w:t>הלב</w:t>
        </w:r>
      </w:ins>
      <w:r w:rsidRPr="001B6322">
        <w:rPr>
          <w:rFonts w:ascii="Times New Roman" w:eastAsia="Times New Roman" w:hAnsi="Times New Roman" w:cs="FrankRuehl"/>
          <w:noProof/>
          <w:szCs w:val="26"/>
          <w:rtl/>
          <w:lang w:eastAsia="he-IL"/>
        </w:rPr>
        <w:t xml:space="preserve"> ו</w:t>
      </w:r>
      <w:r w:rsidRPr="001B6322">
        <w:rPr>
          <w:rFonts w:ascii="Times New Roman" w:eastAsia="Times New Roman" w:hAnsi="Times New Roman" w:cs="Miriam"/>
          <w:noProof/>
          <w:rtl/>
          <w:lang w:eastAsia="he-IL"/>
        </w:rPr>
        <w:t>תמימות המעשה</w:t>
      </w:r>
      <w:r w:rsidRPr="001B6322">
        <w:rPr>
          <w:rFonts w:ascii="Times New Roman" w:eastAsia="Times New Roman" w:hAnsi="Times New Roman" w:cs="FrankRuehl"/>
          <w:noProof/>
          <w:szCs w:val="26"/>
          <w:rtl/>
          <w:lang w:eastAsia="he-IL"/>
        </w:rPr>
        <w:t>.</w:t>
      </w:r>
    </w:p>
    <w:p w:rsidR="001B6322" w:rsidRPr="001B6322" w:rsidRDefault="001B6322" w:rsidP="001B6322">
      <w:pPr>
        <w:spacing w:after="80" w:line="300" w:lineRule="exact"/>
        <w:ind w:firstLine="170"/>
        <w:jc w:val="both"/>
        <w:rPr>
          <w:rFonts w:ascii="Times New Roman" w:eastAsia="Times New Roman" w:hAnsi="Times New Roman" w:cs="FrankRuehl" w:hint="cs"/>
          <w:noProof/>
          <w:szCs w:val="26"/>
          <w:rtl/>
          <w:lang w:eastAsia="he-IL"/>
        </w:rPr>
      </w:pPr>
      <w:ins w:id="4" w:author="ישראל אריאל" w:date="2004-04-15T07:55:00Z">
        <w:r w:rsidRPr="001B6322">
          <w:rPr>
            <w:rFonts w:ascii="Times New Roman" w:eastAsia="Times New Roman" w:hAnsi="Times New Roman" w:cs="Miriam"/>
            <w:noProof/>
            <w:rtl/>
            <w:lang w:eastAsia="he-IL"/>
          </w:rPr>
          <w:t xml:space="preserve">תמימות הרצון </w:t>
        </w:r>
      </w:ins>
      <w:r w:rsidRPr="001B6322">
        <w:rPr>
          <w:rFonts w:ascii="Times New Roman" w:eastAsia="Times New Roman" w:hAnsi="Times New Roman" w:cs="FrankRuehl"/>
          <w:noProof/>
          <w:szCs w:val="26"/>
          <w:rtl/>
          <w:lang w:eastAsia="he-IL"/>
        </w:rPr>
        <w:t xml:space="preserve">פירושה יכולת לזהות את הזיקה לה' כנבדלת בעצם מכל שאר הזיקות שבנפש, וכמשוה את כולן להיות חסרות ערך ולא ברות-תחרות לעומתה. תמימות הרצון נותנת כח להתעלם ולהדוף </w:t>
      </w:r>
      <w:r w:rsidRPr="001B6322">
        <w:rPr>
          <w:rFonts w:ascii="Times New Roman" w:eastAsia="Times New Roman" w:hAnsi="Times New Roman" w:cs="FrankRuehl" w:hint="cs"/>
          <w:noProof/>
          <w:szCs w:val="26"/>
          <w:rtl/>
          <w:lang w:eastAsia="he-IL"/>
        </w:rPr>
        <w:t xml:space="preserve">כל מיני רשמים המגיעים מן המציאות, ובאים להציף את התודעה. הרשמים הללו </w:t>
      </w:r>
      <w:ins w:id="5" w:author="ישראל אריאל" w:date="2004-04-15T07:55:00Z">
        <w:r w:rsidRPr="001B6322">
          <w:rPr>
            <w:rFonts w:ascii="Times New Roman" w:eastAsia="Times New Roman" w:hAnsi="Times New Roman" w:cs="FrankRuehl" w:hint="cs"/>
            <w:noProof/>
            <w:szCs w:val="26"/>
            <w:rtl/>
            <w:lang w:eastAsia="he-IL"/>
          </w:rPr>
          <w:t>הינם תפזורת, ויוצרים בנפש מצב הפוך מתמימות, שכן ההתיחסות אליהם מולידה בהכרח קופצנות, וטלטלה בין סתירות, והתיחסות לכל דבר כאל חלקי, ואילו ההתיחסות לה' מפריכה את כל התזזית הזאת, ויוצרת רצון שלם ואחד.</w:t>
        </w:r>
      </w:ins>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Miriam"/>
          <w:noProof/>
          <w:rtl/>
          <w:lang w:eastAsia="he-IL"/>
        </w:rPr>
        <w:t>תמימות הלב</w:t>
      </w:r>
      <w:r w:rsidRPr="001B6322">
        <w:rPr>
          <w:rFonts w:ascii="Times New Roman" w:eastAsia="Times New Roman" w:hAnsi="Times New Roman" w:cs="FrankRuehl"/>
          <w:noProof/>
          <w:szCs w:val="26"/>
          <w:rtl/>
          <w:lang w:eastAsia="he-IL"/>
        </w:rPr>
        <w:t xml:space="preserve"> היינו רצינות וריכוז</w:t>
      </w:r>
      <w:r w:rsidRPr="001B6322">
        <w:rPr>
          <w:rFonts w:ascii="Times New Roman" w:eastAsia="Times New Roman" w:hAnsi="Times New Roman" w:cs="FrankRuehl" w:hint="cs"/>
          <w:noProof/>
          <w:szCs w:val="26"/>
          <w:rtl/>
          <w:lang w:eastAsia="he-IL"/>
        </w:rPr>
        <w:t xml:space="preserve"> (כפי שמתרגם שם אדמו"ר האמצעי כי תמימות היינו "ערנסקייט"),</w:t>
      </w:r>
      <w:r w:rsidRPr="001B6322">
        <w:rPr>
          <w:rFonts w:ascii="Times New Roman" w:eastAsia="Times New Roman" w:hAnsi="Times New Roman" w:cs="FrankRuehl"/>
          <w:noProof/>
          <w:szCs w:val="26"/>
          <w:rtl/>
          <w:lang w:eastAsia="he-IL"/>
        </w:rPr>
        <w:t xml:space="preserve"> היכולת לעמוד בפני הפיתוי להתפזר. כאן התודעה כבר מוצפת ברשמים רבים, אלא שיש יכולת להבחין כי יש כאן אחד עיקרי ומיוחס. לכן תמימות זאת קשורה למוח, יכולת הלב </w:t>
      </w:r>
      <w:ins w:id="6" w:author=" ישראל" w:date="2002-06-15T23:59:00Z">
        <w:r w:rsidRPr="001B6322">
          <w:rPr>
            <w:rFonts w:ascii="Times New Roman" w:eastAsia="Times New Roman" w:hAnsi="Times New Roman" w:cs="FrankRuehl" w:hint="cs"/>
            <w:noProof/>
            <w:szCs w:val="26"/>
            <w:rtl/>
            <w:lang w:eastAsia="he-IL"/>
          </w:rPr>
          <w:t>להתמסר</w:t>
        </w:r>
      </w:ins>
      <w:r w:rsidRPr="001B6322">
        <w:rPr>
          <w:rFonts w:ascii="Times New Roman" w:eastAsia="Times New Roman" w:hAnsi="Times New Roman" w:cs="FrankRuehl" w:hint="cs"/>
          <w:noProof/>
          <w:szCs w:val="26"/>
          <w:rtl/>
          <w:lang w:eastAsia="he-IL"/>
        </w:rPr>
        <w:t xml:space="preserve"> </w:t>
      </w:r>
      <w:r w:rsidRPr="001B6322">
        <w:rPr>
          <w:rFonts w:ascii="Times New Roman" w:eastAsia="Times New Roman" w:hAnsi="Times New Roman" w:cs="FrankRuehl"/>
          <w:noProof/>
          <w:szCs w:val="26"/>
          <w:rtl/>
          <w:lang w:eastAsia="he-IL"/>
        </w:rPr>
        <w:t>היא נקודת העקביות שבו</w:t>
      </w:r>
      <w:ins w:id="7" w:author=" ישראל" w:date="2002-06-15T23:59:00Z">
        <w:r w:rsidRPr="001B6322">
          <w:rPr>
            <w:rFonts w:ascii="Times New Roman" w:eastAsia="Times New Roman" w:hAnsi="Times New Roman" w:cs="FrankRuehl" w:hint="cs"/>
            <w:noProof/>
            <w:szCs w:val="26"/>
            <w:rtl/>
            <w:lang w:eastAsia="he-IL"/>
          </w:rPr>
          <w:t>, המשקפת לו את המח בתוך ערכיו שלו, והפותחת אותו להיות ממושמע למח</w:t>
        </w:r>
      </w:ins>
      <w:r w:rsidRPr="001B6322">
        <w:rPr>
          <w:rFonts w:ascii="Times New Roman" w:eastAsia="Times New Roman" w:hAnsi="Times New Roman" w:cs="FrankRuehl"/>
          <w:noProof/>
          <w:szCs w:val="26"/>
          <w:rtl/>
          <w:lang w:eastAsia="he-IL"/>
        </w:rPr>
        <w:t xml:space="preserve"> (דוגמה למנטליות של ריכוז היא תשובת הרש"ב למי ששאל אותו במה לטרוד מחשבתו סמוך לטבילה, היכן שאסור להרהר בדברי תורה. הרש"ב אמר לו: תתרכז במה שאתה עושה, כשתוריד חולצה תחשוב על הורדת החולצה וכו'. עצם ההקפדה ללוות את המעשה בתשומת לב, לא רק שמייקרת את המעשה, אלא גם שומרת את המחשבה לבל תשוטט לה סתם כך. מחשבות שאינן קשורות ליישום אינן מחשבות רציניות, רק עולם המעשה מאלץ שלא לשוטט בדבר והפכו 'בלי חשבון', ושומר על עקביות המחשבה. </w:t>
      </w:r>
      <w:r w:rsidRPr="001B6322">
        <w:rPr>
          <w:rFonts w:ascii="Times New Roman" w:eastAsia="Times New Roman" w:hAnsi="Times New Roman" w:cs="FrankRuehl" w:hint="cs"/>
          <w:noProof/>
          <w:szCs w:val="26"/>
          <w:rtl/>
          <w:lang w:eastAsia="he-IL"/>
        </w:rPr>
        <w:t xml:space="preserve">בדקות, זהו בעצם המעבר בנפש מלמדנות 'טהורה', אל חתירה לפסק הלכה. </w:t>
      </w:r>
      <w:r w:rsidRPr="001B6322">
        <w:rPr>
          <w:rFonts w:ascii="Times New Roman" w:eastAsia="Times New Roman" w:hAnsi="Times New Roman" w:cs="FrankRuehl"/>
          <w:noProof/>
          <w:szCs w:val="26"/>
          <w:rtl/>
          <w:lang w:eastAsia="he-IL"/>
        </w:rPr>
        <w:t>אמנם כאן מדובר על עולם המעשה כמשרת וממחיש את תמימות הלב, הדגש הוא על המעשה טעון הכוונה).</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Miriam"/>
          <w:noProof/>
          <w:rtl/>
          <w:lang w:eastAsia="he-IL"/>
        </w:rPr>
        <w:t>תמימות המעשה</w:t>
      </w:r>
      <w:r w:rsidRPr="001B6322">
        <w:rPr>
          <w:rFonts w:ascii="Times New Roman" w:eastAsia="Times New Roman" w:hAnsi="Times New Roman" w:cs="FrankRuehl"/>
          <w:noProof/>
          <w:szCs w:val="26"/>
          <w:rtl/>
          <w:lang w:eastAsia="he-IL"/>
        </w:rPr>
        <w:t xml:space="preserve"> היינו שמירה על לכידות עולם הריבוי שמציף אותנו. המעשה המרובה הוא השתתפות בתוך העולם המפוזר לתחומי חיים רבים, שונים ומשונים, אבל אין זו השתתפות נכנעת, </w:t>
      </w:r>
      <w:r w:rsidRPr="001B6322">
        <w:rPr>
          <w:rFonts w:ascii="Times New Roman" w:eastAsia="Times New Roman" w:hAnsi="Times New Roman" w:cs="FrankRuehl"/>
          <w:noProof/>
          <w:szCs w:val="26"/>
          <w:rtl/>
          <w:lang w:eastAsia="he-IL"/>
        </w:rPr>
        <w:lastRenderedPageBreak/>
        <w:t xml:space="preserve">אלא נוקטת עמדה שיפוטית ויוזמת תיקון ביחס לכל מה שנתקלת אתו, ובעיקר, </w:t>
      </w:r>
      <w:r w:rsidRPr="001B6322">
        <w:rPr>
          <w:rFonts w:ascii="Times New Roman" w:eastAsia="Times New Roman" w:hAnsi="Times New Roman" w:cs="Miriam"/>
          <w:noProof/>
          <w:rtl/>
          <w:lang w:eastAsia="he-IL"/>
        </w:rPr>
        <w:t>תופרת</w:t>
      </w:r>
      <w:r w:rsidRPr="001B6322">
        <w:rPr>
          <w:rFonts w:ascii="Times New Roman" w:eastAsia="Times New Roman" w:hAnsi="Times New Roman" w:cs="FrankRuehl"/>
          <w:noProof/>
          <w:szCs w:val="26"/>
          <w:rtl/>
          <w:lang w:eastAsia="he-IL"/>
        </w:rPr>
        <w:t xml:space="preserve"> את כל התפזורת לכלל שלמות אחת, ומביאה בזה </w:t>
      </w:r>
      <w:r w:rsidRPr="001B6322">
        <w:rPr>
          <w:rFonts w:ascii="Times New Roman" w:eastAsia="Times New Roman" w:hAnsi="Times New Roman" w:cs="Miriam"/>
          <w:noProof/>
          <w:rtl/>
          <w:lang w:eastAsia="he-IL"/>
        </w:rPr>
        <w:t>פתרון</w:t>
      </w:r>
      <w:r w:rsidRPr="001B6322">
        <w:rPr>
          <w:rFonts w:ascii="Times New Roman" w:eastAsia="Times New Roman" w:hAnsi="Times New Roman" w:cs="FrankRuehl"/>
          <w:noProof/>
          <w:szCs w:val="26"/>
          <w:rtl/>
          <w:lang w:eastAsia="he-IL"/>
        </w:rPr>
        <w:t xml:space="preserve"> </w:t>
      </w:r>
      <w:ins w:id="8" w:author=" ישראל" w:date="2002-06-15T23:59:00Z">
        <w:r w:rsidRPr="001B6322">
          <w:rPr>
            <w:rFonts w:ascii="Times New Roman" w:eastAsia="Times New Roman" w:hAnsi="Times New Roman" w:cs="FrankRuehl" w:hint="cs"/>
            <w:noProof/>
            <w:szCs w:val="26"/>
            <w:rtl/>
            <w:lang w:eastAsia="he-IL"/>
          </w:rPr>
          <w:t>ו</w:t>
        </w:r>
        <w:r w:rsidRPr="001B6322">
          <w:rPr>
            <w:rFonts w:ascii="Times New Roman" w:eastAsia="Times New Roman" w:hAnsi="Times New Roman" w:cs="FrankRuehl"/>
            <w:noProof/>
            <w:szCs w:val="26"/>
            <w:rtl/>
            <w:lang w:eastAsia="he-IL"/>
          </w:rPr>
          <w:t xml:space="preserve">משמעות </w:t>
        </w:r>
      </w:ins>
      <w:r w:rsidRPr="001B6322">
        <w:rPr>
          <w:rFonts w:ascii="Times New Roman" w:eastAsia="Times New Roman" w:hAnsi="Times New Roman" w:cs="FrankRuehl" w:hint="cs"/>
          <w:noProof/>
          <w:szCs w:val="26"/>
          <w:rtl/>
          <w:lang w:eastAsia="he-IL"/>
        </w:rPr>
        <w:t xml:space="preserve">לכל </w:t>
      </w:r>
      <w:ins w:id="9" w:author=" ישראל" w:date="2002-06-15T23:59:00Z">
        <w:r w:rsidRPr="001B6322">
          <w:rPr>
            <w:rFonts w:ascii="Times New Roman" w:eastAsia="Times New Roman" w:hAnsi="Times New Roman" w:cs="FrankRuehl" w:hint="cs"/>
            <w:noProof/>
            <w:szCs w:val="26"/>
            <w:rtl/>
            <w:lang w:eastAsia="he-IL"/>
          </w:rPr>
          <w:t>ה</w:t>
        </w:r>
        <w:r w:rsidRPr="001B6322">
          <w:rPr>
            <w:rFonts w:ascii="Times New Roman" w:eastAsia="Times New Roman" w:hAnsi="Times New Roman" w:cs="FrankRuehl"/>
            <w:noProof/>
            <w:szCs w:val="26"/>
            <w:rtl/>
            <w:lang w:eastAsia="he-IL"/>
          </w:rPr>
          <w:t>ריבוי</w:t>
        </w:r>
        <w:r w:rsidRPr="001B6322">
          <w:rPr>
            <w:rFonts w:ascii="Times New Roman" w:eastAsia="Times New Roman" w:hAnsi="Times New Roman" w:cs="FrankRuehl" w:hint="cs"/>
            <w:noProof/>
            <w:szCs w:val="26"/>
            <w:rtl/>
            <w:lang w:eastAsia="he-IL"/>
          </w:rPr>
          <w:t xml:space="preserve"> הנראה סתמי ומפוזר</w:t>
        </w:r>
        <w:r w:rsidRPr="001B6322">
          <w:rPr>
            <w:rFonts w:ascii="Times New Roman" w:eastAsia="Times New Roman" w:hAnsi="Times New Roman" w:cs="FrankRuehl"/>
            <w:noProof/>
            <w:szCs w:val="26"/>
            <w:rtl/>
            <w:lang w:eastAsia="he-IL"/>
          </w:rPr>
          <w:t>. ה</w:t>
        </w:r>
        <w:r w:rsidRPr="001B6322">
          <w:rPr>
            <w:rFonts w:ascii="Times New Roman" w:eastAsia="Times New Roman" w:hAnsi="Times New Roman" w:cs="FrankRuehl" w:hint="cs"/>
            <w:noProof/>
            <w:szCs w:val="26"/>
            <w:rtl/>
            <w:lang w:eastAsia="he-IL"/>
          </w:rPr>
          <w:t>נטיה</w:t>
        </w:r>
      </w:ins>
      <w:r w:rsidRPr="001B6322">
        <w:rPr>
          <w:rFonts w:ascii="Times New Roman" w:eastAsia="Times New Roman" w:hAnsi="Times New Roman" w:cs="FrankRuehl"/>
          <w:noProof/>
          <w:szCs w:val="26"/>
          <w:rtl/>
          <w:lang w:eastAsia="he-IL"/>
        </w:rPr>
        <w:t xml:space="preserve"> המופשטת שבלב </w:t>
      </w:r>
      <w:ins w:id="10" w:author=" ישראל" w:date="2002-06-15T23:59:00Z">
        <w:r w:rsidRPr="001B6322">
          <w:rPr>
            <w:rFonts w:ascii="Times New Roman" w:eastAsia="Times New Roman" w:hAnsi="Times New Roman" w:cs="FrankRuehl" w:hint="cs"/>
            <w:noProof/>
            <w:szCs w:val="26"/>
            <w:rtl/>
            <w:lang w:eastAsia="he-IL"/>
          </w:rPr>
          <w:t xml:space="preserve">להתמסר בשלמות </w:t>
        </w:r>
      </w:ins>
      <w:r w:rsidRPr="001B6322">
        <w:rPr>
          <w:rFonts w:ascii="Times New Roman" w:eastAsia="Times New Roman" w:hAnsi="Times New Roman" w:cs="FrankRuehl"/>
          <w:noProof/>
          <w:szCs w:val="26"/>
          <w:rtl/>
          <w:lang w:eastAsia="he-IL"/>
        </w:rPr>
        <w:t>(אשר מפני מופשטותה אפשר שאינה כובשת דיה את האדם), מקבלת המחשה וממלאת את כל הווית החיים, דוקא על רקע המציאות המגוונת וריבוי התגובות שאותה מציאות מצליחה להפיק מן הלב.</w:t>
      </w:r>
    </w:p>
    <w:p w:rsidR="001B6322" w:rsidRPr="001B6322" w:rsidRDefault="001B6322" w:rsidP="001B6322">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11" w:name="_Ref81149659"/>
      <w:r w:rsidRPr="001B6322">
        <w:rPr>
          <w:rFonts w:ascii="Times New Roman" w:eastAsia="Times New Roman" w:hAnsi="Times New Roman" w:cs="Guttman Hodes" w:hint="cs"/>
          <w:bCs/>
          <w:noProof/>
          <w:color w:val="333333"/>
          <w:szCs w:val="32"/>
          <w:rtl/>
          <w:lang w:eastAsia="he-IL"/>
        </w:rPr>
        <w:t>דורות שונים ותמימויות שונות</w:t>
      </w:r>
      <w:bookmarkEnd w:id="11"/>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ההבדל בין שלמות הלב לשלמות המעשה משתקף במסופר בגמרא:</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Guttman Vilna"/>
          <w:noProof/>
          <w:sz w:val="20"/>
          <w:szCs w:val="21"/>
          <w:rtl/>
          <w:lang w:eastAsia="he-IL"/>
        </w:rPr>
        <w:t xml:space="preserve">אמר ליה רב פפא לאביי: מאי שנא ראשונים דאתרחיש להו ניסא, ומאי שנא אנן דלא מתרחיש לן ניסא? אי משום תנויי, בשני דרב יהודה כולי תנויי בנזיקין הוה, ואנן קא מתנינן שיתא סדרי </w:t>
      </w:r>
      <w:ins w:id="12" w:author="ישראל אריאל" w:date="2004-04-15T07:55:00Z">
        <w:r w:rsidRPr="001B6322">
          <w:rPr>
            <w:rFonts w:ascii="Times New Roman" w:eastAsia="Times New Roman" w:hAnsi="Times New Roman" w:cs="Times New Roman" w:hint="cs"/>
            <w:noProof/>
            <w:sz w:val="20"/>
            <w:szCs w:val="21"/>
            <w:rtl/>
            <w:lang w:eastAsia="he-IL"/>
          </w:rPr>
          <w:t>…</w:t>
        </w:r>
        <w:r w:rsidRPr="001B6322">
          <w:rPr>
            <w:rFonts w:ascii="Times New Roman" w:eastAsia="Times New Roman" w:hAnsi="Times New Roman" w:cs="Guttman Vilna" w:hint="cs"/>
            <w:noProof/>
            <w:sz w:val="20"/>
            <w:szCs w:val="21"/>
            <w:rtl/>
            <w:lang w:eastAsia="he-IL"/>
          </w:rPr>
          <w:t>;</w:t>
        </w:r>
      </w:ins>
      <w:r w:rsidRPr="001B6322">
        <w:rPr>
          <w:rFonts w:ascii="Times New Roman" w:eastAsia="Times New Roman" w:hAnsi="Times New Roman" w:cs="Guttman Vilna"/>
          <w:noProof/>
          <w:sz w:val="20"/>
          <w:szCs w:val="21"/>
          <w:rtl/>
          <w:lang w:eastAsia="he-IL"/>
        </w:rPr>
        <w:t xml:space="preserve"> ואילו רב יהודה – כי הוה שליף חד מסאניה אתי מטרא, ואנן קא מצערינן נפשין ומצוח קא צוחינן ולית דמשגח בן?! </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Guttman Vilna"/>
          <w:noProof/>
          <w:sz w:val="20"/>
          <w:szCs w:val="21"/>
          <w:rtl/>
          <w:lang w:eastAsia="he-IL"/>
        </w:rPr>
        <w:t>אמר ליה:</w:t>
      </w:r>
      <w:ins w:id="13" w:author=" ישראל" w:date="2002-06-15T23:59:00Z">
        <w:r w:rsidRPr="001B6322">
          <w:rPr>
            <w:rFonts w:ascii="Times New Roman" w:eastAsia="Times New Roman" w:hAnsi="Times New Roman" w:cs="Guttman Vilna" w:hint="cs"/>
            <w:noProof/>
            <w:sz w:val="20"/>
            <w:szCs w:val="21"/>
            <w:rtl/>
            <w:lang w:eastAsia="he-IL"/>
          </w:rPr>
          <w:t xml:space="preserve"> </w:t>
        </w:r>
      </w:ins>
      <w:r w:rsidRPr="001B6322">
        <w:rPr>
          <w:rFonts w:ascii="Times New Roman" w:eastAsia="Times New Roman" w:hAnsi="Times New Roman" w:cs="Guttman Vilna"/>
          <w:noProof/>
          <w:sz w:val="20"/>
          <w:szCs w:val="21"/>
          <w:rtl/>
          <w:lang w:eastAsia="he-IL"/>
        </w:rPr>
        <w:t xml:space="preserve">קמאי הוו קא מסרי נפשייהו אקדושת השם, אנן לא מסרינן נפשין אקדושת השם; כי הא דרב אדא בר אהבה חזייה לההיא כותית, דהות לבישא כרבלתא </w:t>
      </w:r>
      <w:r w:rsidRPr="001B6322">
        <w:rPr>
          <w:rFonts w:ascii="Times New Roman" w:eastAsia="Times New Roman" w:hAnsi="Times New Roman" w:cs="FrankRuehl"/>
          <w:noProof/>
          <w:sz w:val="26"/>
          <w:szCs w:val="26"/>
          <w:rtl/>
          <w:lang w:eastAsia="he-IL"/>
        </w:rPr>
        <w:t>[רש"י: לבוש חשוב]</w:t>
      </w:r>
      <w:r w:rsidRPr="001B6322">
        <w:rPr>
          <w:rFonts w:ascii="Times New Roman" w:eastAsia="Times New Roman" w:hAnsi="Times New Roman" w:cs="Guttman Vilna"/>
          <w:noProof/>
          <w:sz w:val="20"/>
          <w:szCs w:val="21"/>
          <w:rtl/>
          <w:lang w:eastAsia="he-IL"/>
        </w:rPr>
        <w:t xml:space="preserve"> בשוקא, סבר דבת ישראל היא, קם, קרעיה מינה; אגלאי מילתא דכותית היא – שיימוה בארבע מאה זוזי. אמר לה: מה שמך? אמרה ליה: "מתון". אמר לה: מתון מתון ארבע מאה זוזי שויא </w:t>
      </w:r>
      <w:r w:rsidRPr="001B6322">
        <w:rPr>
          <w:rFonts w:ascii="Times New Roman" w:eastAsia="Times New Roman" w:hAnsi="Times New Roman" w:cs="FrankRuehl"/>
          <w:noProof/>
          <w:sz w:val="26"/>
          <w:szCs w:val="26"/>
          <w:rtl/>
          <w:lang w:eastAsia="he-IL"/>
        </w:rPr>
        <w:t>[רש"י: אם המתנתי הייתי משתכר ארבע מאות זוז]</w:t>
      </w:r>
      <w:r w:rsidRPr="001B6322">
        <w:rPr>
          <w:rFonts w:ascii="Times New Roman" w:eastAsia="Times New Roman" w:hAnsi="Times New Roman" w:cs="Guttman Vilna" w:hint="cs"/>
          <w:noProof/>
          <w:sz w:val="20"/>
          <w:szCs w:val="21"/>
          <w:rtl/>
          <w:lang w:eastAsia="he-IL"/>
        </w:rPr>
        <w:t>.</w:t>
      </w:r>
      <w:ins w:id="14" w:author="ישראל אריאל" w:date="2004-06-06T16:21:00Z">
        <w:r w:rsidRPr="001B6322">
          <w:rPr>
            <w:rFonts w:ascii="Times New Roman" w:eastAsia="Times New Roman" w:hAnsi="Times New Roman" w:cs="Guttman Vilna"/>
            <w:noProof/>
            <w:position w:val="-5"/>
            <w:sz w:val="20"/>
            <w:szCs w:val="21"/>
            <w:vertAlign w:val="superscript"/>
            <w:rtl/>
            <w:lang w:eastAsia="he-IL"/>
          </w:rPr>
          <w:footnoteReference w:id="2"/>
        </w:r>
      </w:ins>
      <w:r w:rsidRPr="001B6322">
        <w:rPr>
          <w:rFonts w:ascii="Times New Roman" w:eastAsia="Times New Roman" w:hAnsi="Times New Roman" w:cs="Guttman Vilna"/>
          <w:noProof/>
          <w:sz w:val="20"/>
          <w:szCs w:val="21"/>
          <w:rtl/>
          <w:lang w:eastAsia="he-IL"/>
        </w:rPr>
        <w:t xml:space="preserve"> </w:t>
      </w:r>
      <w:del w:id="17" w:author="ישראל אריאל" w:date="2004-06-06T16:21:00Z">
        <w:r w:rsidRPr="001B6322">
          <w:rPr>
            <w:rFonts w:ascii="Times New Roman" w:eastAsia="Times New Roman" w:hAnsi="Times New Roman" w:cs="Guttman Vilna"/>
            <w:noProof/>
            <w:sz w:val="20"/>
            <w:szCs w:val="21"/>
            <w:rtl/>
            <w:lang w:eastAsia="he-IL"/>
          </w:rPr>
          <w:delText>(ברכות כ.).</w:delText>
        </w:r>
      </w:del>
    </w:p>
    <w:p w:rsidR="001B6322" w:rsidRPr="001B6322" w:rsidRDefault="001B6322" w:rsidP="001B6322">
      <w:pPr>
        <w:spacing w:after="120" w:line="300" w:lineRule="exact"/>
        <w:ind w:left="720"/>
        <w:contextualSpacing/>
        <w:jc w:val="both"/>
        <w:rPr>
          <w:rFonts w:ascii="Times New Roman" w:eastAsia="Times New Roman" w:hAnsi="Times New Roman" w:cs="FrankRuehl" w:hint="cs"/>
          <w:noProof/>
          <w:sz w:val="26"/>
          <w:szCs w:val="26"/>
          <w:rtl/>
          <w:lang w:eastAsia="he-IL"/>
        </w:rPr>
      </w:pPr>
      <w:r w:rsidRPr="001B6322">
        <w:rPr>
          <w:rFonts w:ascii="Times New Roman" w:eastAsia="Times New Roman" w:hAnsi="Times New Roman" w:cs="Guttman Vilna" w:hint="cs"/>
          <w:noProof/>
          <w:sz w:val="20"/>
          <w:szCs w:val="21"/>
          <w:rtl/>
          <w:lang w:eastAsia="he-IL"/>
        </w:rPr>
        <w:t>[</w:t>
      </w:r>
      <w:r w:rsidRPr="001B6322">
        <w:rPr>
          <w:rFonts w:ascii="Times New Roman" w:eastAsia="Times New Roman" w:hAnsi="Times New Roman" w:cs="FrankRuehl"/>
          <w:noProof/>
          <w:sz w:val="26"/>
          <w:szCs w:val="26"/>
          <w:rtl/>
          <w:lang w:eastAsia="he-IL"/>
        </w:rPr>
        <w:t>תרגום חפשי:</w:t>
      </w:r>
      <w:r w:rsidRPr="001B6322">
        <w:rPr>
          <w:rFonts w:ascii="Times New Roman" w:eastAsia="Times New Roman" w:hAnsi="Times New Roman" w:cs="Guttman Vilna"/>
          <w:noProof/>
          <w:sz w:val="20"/>
          <w:szCs w:val="21"/>
          <w:rtl/>
          <w:lang w:eastAsia="he-IL"/>
        </w:rPr>
        <w:t xml:space="preserve"> אמר לו רב פפא לאביי: מה שונה בין הראשונים שהתרחש להם נס, ובינינו שלא מתרחש לנו נס? אם משום לימוד התורה, הרי בשנותיו של רב יהודה כל לימודם בסדר נזיקין היה, ואילו אנו שונים ששה סדרים</w:t>
      </w:r>
      <w:r w:rsidRPr="001B6322">
        <w:rPr>
          <w:rFonts w:ascii="Times New Roman" w:eastAsia="Times New Roman" w:hAnsi="Times New Roman" w:cs="Times New Roman" w:hint="cs"/>
          <w:noProof/>
          <w:sz w:val="20"/>
          <w:szCs w:val="21"/>
          <w:rtl/>
          <w:lang w:eastAsia="he-IL"/>
        </w:rPr>
        <w:t>…</w:t>
      </w:r>
      <w:r w:rsidRPr="001B6322">
        <w:rPr>
          <w:rFonts w:ascii="Times New Roman" w:eastAsia="Times New Roman" w:hAnsi="Times New Roman" w:cs="Guttman Vilna" w:hint="cs"/>
          <w:noProof/>
          <w:sz w:val="20"/>
          <w:szCs w:val="21"/>
          <w:rtl/>
          <w:lang w:eastAsia="he-IL"/>
        </w:rPr>
        <w:t xml:space="preserve">; ואילו רב יהודה – כשהיה שולף נעלו אחת </w:t>
      </w:r>
      <w:r w:rsidRPr="001B6322">
        <w:rPr>
          <w:rFonts w:ascii="Times New Roman" w:eastAsia="Times New Roman" w:hAnsi="Times New Roman" w:cs="FrankRuehl" w:hint="cs"/>
          <w:noProof/>
          <w:sz w:val="26"/>
          <w:szCs w:val="26"/>
          <w:rtl/>
          <w:lang w:eastAsia="he-IL"/>
        </w:rPr>
        <w:t>(בתחילת הת</w:t>
      </w:r>
      <w:r w:rsidRPr="001B6322">
        <w:rPr>
          <w:rFonts w:ascii="Times New Roman" w:eastAsia="Times New Roman" w:hAnsi="Times New Roman" w:cs="FrankRuehl"/>
          <w:noProof/>
          <w:sz w:val="26"/>
          <w:szCs w:val="26"/>
          <w:rtl/>
          <w:lang w:eastAsia="he-IL"/>
        </w:rPr>
        <w:t>ענית, האסורה בנעילת הסנדל</w:t>
      </w:r>
      <w:r w:rsidRPr="001B6322">
        <w:rPr>
          <w:rFonts w:ascii="Times New Roman" w:eastAsia="Times New Roman" w:hAnsi="Times New Roman" w:cs="FrankRuehl" w:hint="cs"/>
          <w:noProof/>
          <w:sz w:val="26"/>
          <w:szCs w:val="26"/>
          <w:rtl/>
          <w:lang w:eastAsia="he-IL"/>
        </w:rPr>
        <w:t>)</w:t>
      </w:r>
      <w:r w:rsidRPr="001B6322">
        <w:rPr>
          <w:rFonts w:ascii="Times New Roman" w:eastAsia="Times New Roman" w:hAnsi="Times New Roman" w:cs="Guttman Vilna"/>
          <w:noProof/>
          <w:sz w:val="20"/>
          <w:szCs w:val="21"/>
          <w:rtl/>
          <w:lang w:eastAsia="he-IL"/>
        </w:rPr>
        <w:t>, בא גשם, ואילו אנחנו מצערים עצמנו, וצווחים, ואין משגיח בנו?!</w:t>
      </w:r>
    </w:p>
    <w:p w:rsidR="001B6322" w:rsidRPr="001B6322" w:rsidRDefault="001B6322" w:rsidP="001B6322">
      <w:pPr>
        <w:spacing w:after="120" w:line="300" w:lineRule="exact"/>
        <w:ind w:left="720"/>
        <w:contextualSpacing/>
        <w:jc w:val="both"/>
        <w:rPr>
          <w:rFonts w:ascii="Times New Roman" w:eastAsia="Times New Roman" w:hAnsi="Times New Roman" w:cs="Guttman Vilna"/>
          <w:noProof/>
          <w:sz w:val="20"/>
          <w:szCs w:val="21"/>
          <w:rtl/>
          <w:lang w:eastAsia="he-IL"/>
        </w:rPr>
      </w:pPr>
      <w:r w:rsidRPr="001B6322">
        <w:rPr>
          <w:rFonts w:ascii="Times New Roman" w:eastAsia="Times New Roman" w:hAnsi="Times New Roman" w:cs="Guttman Vilna"/>
          <w:noProof/>
          <w:sz w:val="20"/>
          <w:szCs w:val="21"/>
          <w:rtl/>
          <w:lang w:eastAsia="he-IL"/>
        </w:rPr>
        <w:t xml:space="preserve">אמר לו: ראשונים היו מוסרים נפשם על קדושת השם, אנחנו איננו מוסרים נפשנו על קדושת השם; כדוגמת זה שרב אדא בר אהבה ראה לאותה כותית שהיתה לבושה לבוש יקר </w:t>
      </w:r>
      <w:r w:rsidRPr="001B6322">
        <w:rPr>
          <w:rFonts w:ascii="Times New Roman" w:eastAsia="Times New Roman" w:hAnsi="Times New Roman" w:cs="FrankRuehl"/>
          <w:noProof/>
          <w:sz w:val="26"/>
          <w:szCs w:val="26"/>
          <w:rtl/>
          <w:lang w:eastAsia="he-IL"/>
        </w:rPr>
        <w:t>[ולא צנוע]</w:t>
      </w:r>
      <w:r w:rsidRPr="001B6322">
        <w:rPr>
          <w:rFonts w:ascii="Times New Roman" w:eastAsia="Times New Roman" w:hAnsi="Times New Roman" w:cs="Guttman Vilna"/>
          <w:noProof/>
          <w:sz w:val="20"/>
          <w:szCs w:val="21"/>
          <w:rtl/>
          <w:lang w:eastAsia="he-IL"/>
        </w:rPr>
        <w:t xml:space="preserve"> בשוק, קם, קרעו ממנה. נגלה הדבר שכותית היא – העריכו את תשלומי נזקו בארבע מאות זוז. אמר לה: מה שמך? אמרה לו: "מתון", אמר לה: מתון מתון – ארבע מאות זוז שוה</w:t>
      </w:r>
      <w:r w:rsidRPr="001B6322">
        <w:rPr>
          <w:rFonts w:ascii="Times New Roman" w:eastAsia="Times New Roman" w:hAnsi="Times New Roman" w:cs="Guttman Vilna" w:hint="cs"/>
          <w:noProof/>
          <w:sz w:val="20"/>
          <w:szCs w:val="21"/>
          <w:rtl/>
          <w:lang w:eastAsia="he-IL"/>
        </w:rPr>
        <w:t xml:space="preserve"> </w:t>
      </w:r>
      <w:r w:rsidRPr="001B6322">
        <w:rPr>
          <w:rFonts w:ascii="Times New Roman" w:eastAsia="Times New Roman" w:hAnsi="Times New Roman" w:cs="FrankRuehl" w:hint="cs"/>
          <w:noProof/>
          <w:sz w:val="26"/>
          <w:szCs w:val="26"/>
          <w:rtl/>
          <w:lang w:eastAsia="he-IL"/>
        </w:rPr>
        <w:t>(וכוונתו גם לרמוז: מאתיים מאתיים עולה ארבע מאות)</w:t>
      </w:r>
      <w:r w:rsidRPr="001B6322">
        <w:rPr>
          <w:rFonts w:ascii="Times New Roman" w:eastAsia="Times New Roman" w:hAnsi="Times New Roman" w:cs="Guttman Vilna" w:hint="cs"/>
          <w:noProof/>
          <w:sz w:val="20"/>
          <w:szCs w:val="21"/>
          <w:rtl/>
          <w:lang w:eastAsia="he-IL"/>
        </w:rPr>
        <w:t>.</w:t>
      </w:r>
      <w:r w:rsidRPr="001B6322">
        <w:rPr>
          <w:rFonts w:ascii="Times New Roman" w:eastAsia="Times New Roman" w:hAnsi="Times New Roman" w:cs="Guttman Vilna"/>
          <w:noProof/>
          <w:sz w:val="20"/>
          <w:szCs w:val="21"/>
          <w:rtl/>
          <w:lang w:eastAsia="he-IL"/>
        </w:rPr>
        <w:t>]</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 xml:space="preserve">מסתבר שגדולתו של רב יהודה לא היתה </w:t>
      </w:r>
      <w:r w:rsidRPr="001B6322">
        <w:rPr>
          <w:rFonts w:ascii="Times New Roman" w:eastAsia="Times New Roman" w:hAnsi="Times New Roman" w:cs="Miriam"/>
          <w:noProof/>
          <w:rtl/>
          <w:lang w:eastAsia="he-IL"/>
        </w:rPr>
        <w:t>למרות</w:t>
      </w:r>
      <w:r w:rsidRPr="001B6322">
        <w:rPr>
          <w:rFonts w:ascii="Times New Roman" w:eastAsia="Times New Roman" w:hAnsi="Times New Roman" w:cs="FrankRuehl"/>
          <w:noProof/>
          <w:szCs w:val="26"/>
          <w:rtl/>
          <w:lang w:eastAsia="he-IL"/>
        </w:rPr>
        <w:t xml:space="preserve"> אי-שליטתו בש"ס, אלא אדרבה, "דורות ראשונים" שהצטיינו במסירות נפש – זו גופא היתה תפארתם. כלומר, רב יהודה היה מרוכז כל-כלו בענין אחד, והלך והעמיק בו יותר ויותר. לא רוחב המכלול העסיק אותו, אלא עומק העיון החודר, המביא גם את התקשרות הלב. תוקף הלב הוא גם זה שגורם לאבד את המתינות (בחינת "קימעא קימעא") ביחס למציאות, באשר זו נתפסת כמשנית נוכח 'מלאותו' ומה שנגלה לו, וראוי לה לפיכך להכניע את סתמיותה תחת ודאותו.</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רק בדורות אחרונים, בהם הלב הידלדל ואיבד לחלוחיתו, וכבר התקשה לחיות חיים אוטונומיים מן המציאות, וזו האחרונה אכן הלכה והעיקה יותר ויותר בריבוי פיזורה, גבר הצורך לתקוף בריבוי חזיתות, ולסתום מקסימום של פרצות. כביכול</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 xml:space="preserve"> מול עצמת העולם הזה, המזדקרת עם התמעטות רוח הקודש, בוראת ההלכה עולם יהודי שלם אתו נפגשים על כל צעד ושעל, עולם אלטרנטיבי. נמצא ש"קלקולו הוא תיקונו", ריבוי הפחדים הוליד "כוליה עלמא" שלם. </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דוגמה אנושית לדורות אחרונים יכול לשמש ר' חיים מצאנז</w:t>
      </w:r>
      <w:r w:rsidRPr="001B6322">
        <w:rPr>
          <w:rFonts w:ascii="Times New Roman" w:eastAsia="Times New Roman" w:hAnsi="Times New Roman" w:cs="FrankRuehl" w:hint="cs"/>
          <w:noProof/>
          <w:szCs w:val="26"/>
          <w:rtl/>
          <w:lang w:eastAsia="he-IL"/>
        </w:rPr>
        <w:t xml:space="preserve"> (שהיה בביטול והערצה מופלגת כלפי הדורות שקדמו לו, וחש שאין בידו לשחזר אותם)</w:t>
      </w:r>
      <w:r w:rsidRPr="001B6322">
        <w:rPr>
          <w:rFonts w:ascii="Times New Roman" w:eastAsia="Times New Roman" w:hAnsi="Times New Roman" w:cs="FrankRuehl"/>
          <w:noProof/>
          <w:szCs w:val="26"/>
          <w:rtl/>
          <w:lang w:eastAsia="he-IL"/>
        </w:rPr>
        <w:t xml:space="preserve">. הוא היה מתלונן על אובדן ה"טריות" של החסידות, על אובדן הצדיק וכיו"ב, ובמידה רבה קרא לחזור ולאחוז בדרכי עבודת ה' שטרם התנוצצות נשמת הבעש"ט. והנה, דרכו של אותו צדיק התייחדה בכך שהצליח להצטיין בכל שלשת העמודים שעליהם העולם עומד: היה תלמיד חכם מופלג, פוסק גדול ומתמיד גדול, ועם זה היתה תפילתו בהתלהבות עצומה, ואף פעילות החסד שלו היתה בהקף מפליא. משמע שעל רקע תחושתו כי קרה משהו לכישורים </w:t>
      </w:r>
      <w:r w:rsidRPr="001B6322">
        <w:rPr>
          <w:rFonts w:ascii="Times New Roman" w:eastAsia="Times New Roman" w:hAnsi="Times New Roman" w:cs="FrankRuehl"/>
          <w:noProof/>
          <w:szCs w:val="26"/>
          <w:rtl/>
          <w:lang w:eastAsia="he-IL"/>
        </w:rPr>
        <w:lastRenderedPageBreak/>
        <w:t xml:space="preserve">הפנימיים שלנו, התעורר ונדחף למלא את החלל </w:t>
      </w:r>
      <w:ins w:id="18" w:author=" ישראל" w:date="2002-06-15T23:59:00Z">
        <w:r w:rsidRPr="001B6322">
          <w:rPr>
            <w:rFonts w:ascii="Times New Roman" w:eastAsia="Times New Roman" w:hAnsi="Times New Roman" w:cs="FrankRuehl"/>
            <w:noProof/>
            <w:szCs w:val="26"/>
            <w:rtl/>
            <w:lang w:eastAsia="he-IL"/>
          </w:rPr>
          <w:t>ב</w:t>
        </w:r>
        <w:r w:rsidRPr="001B6322">
          <w:rPr>
            <w:rFonts w:ascii="Times New Roman" w:eastAsia="Times New Roman" w:hAnsi="Times New Roman" w:cs="FrankRuehl" w:hint="cs"/>
            <w:noProof/>
            <w:szCs w:val="26"/>
            <w:rtl/>
            <w:lang w:eastAsia="he-IL"/>
          </w:rPr>
          <w:t xml:space="preserve">ריבוי </w:t>
        </w:r>
      </w:ins>
      <w:r w:rsidRPr="001B6322">
        <w:rPr>
          <w:rFonts w:ascii="Times New Roman" w:eastAsia="Times New Roman" w:hAnsi="Times New Roman" w:cs="FrankRuehl"/>
          <w:noProof/>
          <w:szCs w:val="26"/>
          <w:rtl/>
          <w:lang w:eastAsia="he-IL"/>
        </w:rPr>
        <w:t xml:space="preserve">פעילות של יראת שמים </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על רקע המסופר לעיל על הדרכות הרש"ב לכוונה במקוה, מתאים להביא את דבריו של ר' חיים לזה ששאל ממנו, אולי יואיל לגלות משהו מכוונותיו בטבילה</w:t>
      </w:r>
      <w:r w:rsidRPr="001B6322">
        <w:rPr>
          <w:rFonts w:ascii="Times New Roman" w:eastAsia="Times New Roman" w:hAnsi="Times New Roman" w:cs="FrankRuehl" w:hint="cs"/>
          <w:noProof/>
          <w:szCs w:val="26"/>
          <w:rtl/>
          <w:lang w:eastAsia="he-IL"/>
        </w:rPr>
        <w:t xml:space="preserve"> (ר' חיים היה נוהג לטבול פעמים רבות ביום)</w:t>
      </w:r>
      <w:r w:rsidRPr="001B6322">
        <w:rPr>
          <w:rFonts w:ascii="Times New Roman" w:eastAsia="Times New Roman" w:hAnsi="Times New Roman" w:cs="FrankRuehl"/>
          <w:noProof/>
          <w:szCs w:val="26"/>
          <w:rtl/>
          <w:lang w:eastAsia="he-IL"/>
        </w:rPr>
        <w:t>. ר' חיים השיב: אני מתכוון לטבול מהר ככל האפשר, ולצאת בזריזות להמשיך בעבודת ה'; וד"ל</w:t>
      </w:r>
      <w:r w:rsidRPr="001B6322">
        <w:rPr>
          <w:rFonts w:ascii="Times New Roman" w:eastAsia="Times New Roman" w:hAnsi="Times New Roman" w:cs="FrankRuehl"/>
          <w:noProof/>
          <w:position w:val="-5"/>
          <w:szCs w:val="26"/>
          <w:vertAlign w:val="superscript"/>
          <w:rtl/>
          <w:lang w:eastAsia="he-IL"/>
        </w:rPr>
        <w:footnoteReference w:id="3"/>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כיוון שבאנו להשוות בין דורות ראשונים לאחרונים בתקופת הש"ס,</w:t>
      </w:r>
      <w:r w:rsidRPr="001B6322">
        <w:rPr>
          <w:rFonts w:ascii="Times New Roman" w:eastAsia="Times New Roman" w:hAnsi="Times New Roman" w:cs="FrankRuehl" w:hint="cs"/>
          <w:noProof/>
          <w:szCs w:val="26"/>
          <w:rtl/>
          <w:lang w:eastAsia="he-IL"/>
        </w:rPr>
        <w:t xml:space="preserve"> </w:t>
      </w:r>
      <w:ins w:id="19" w:author=" ישראל" w:date="2002-06-15T23:59:00Z">
        <w:r w:rsidRPr="001B6322">
          <w:rPr>
            <w:rFonts w:ascii="Times New Roman" w:eastAsia="Times New Roman" w:hAnsi="Times New Roman" w:cs="FrankRuehl" w:hint="cs"/>
            <w:noProof/>
            <w:szCs w:val="26"/>
            <w:rtl/>
            <w:lang w:eastAsia="he-IL"/>
          </w:rPr>
          <w:t>ולמצוא בהם תמימות המח והלב ותמימות המעשה,</w:t>
        </w:r>
        <w:r w:rsidRPr="001B6322">
          <w:rPr>
            <w:rFonts w:ascii="Times New Roman" w:eastAsia="Times New Roman" w:hAnsi="Times New Roman" w:cs="FrankRuehl"/>
            <w:noProof/>
            <w:szCs w:val="26"/>
            <w:rtl/>
            <w:lang w:eastAsia="he-IL"/>
          </w:rPr>
          <w:t xml:space="preserve"> </w:t>
        </w:r>
      </w:ins>
      <w:r w:rsidRPr="001B6322">
        <w:rPr>
          <w:rFonts w:ascii="Times New Roman" w:eastAsia="Times New Roman" w:hAnsi="Times New Roman" w:cs="FrankRuehl"/>
          <w:noProof/>
          <w:szCs w:val="26"/>
          <w:rtl/>
          <w:lang w:eastAsia="he-IL"/>
        </w:rPr>
        <w:t xml:space="preserve">נוכל אולי למצוא את </w:t>
      </w:r>
      <w:r w:rsidRPr="001B6322">
        <w:rPr>
          <w:rFonts w:ascii="Times New Roman" w:eastAsia="Times New Roman" w:hAnsi="Times New Roman" w:cs="Miriam"/>
          <w:noProof/>
          <w:rtl/>
          <w:lang w:eastAsia="he-IL"/>
        </w:rPr>
        <w:t>תמימות הרצון</w:t>
      </w:r>
      <w:r w:rsidRPr="001B6322">
        <w:rPr>
          <w:rFonts w:ascii="Times New Roman" w:eastAsia="Times New Roman" w:hAnsi="Times New Roman" w:cs="FrankRuehl"/>
          <w:noProof/>
          <w:szCs w:val="26"/>
          <w:rtl/>
          <w:lang w:eastAsia="he-IL"/>
        </w:rPr>
        <w:t xml:space="preserve"> בדורות קדמונים עוד יותר. </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ונקדים: במבט ראשון (או במבט תחתון) נראית תמימות הרצון כתנועה של כיווץ, כהסתלקות מעולם מלא לטובת התנוצצות מתוך משהו יקר ממנו לאין-ערוך, העושה את חשיבותו של העולם ללעג ולקלס. אמנם באמת, מי שעולה אל תמימות הרצון, נפגש עם מרחב האין-סוף, היכן שאין מעצורים, והיכן שה</w:t>
      </w:r>
      <w:r w:rsidRPr="001B6322">
        <w:rPr>
          <w:rFonts w:ascii="Times New Roman" w:eastAsia="Times New Roman" w:hAnsi="Times New Roman" w:cs="Miriam"/>
          <w:noProof/>
          <w:rtl/>
          <w:lang w:eastAsia="he-IL"/>
        </w:rPr>
        <w:t>רצון</w:t>
      </w:r>
      <w:r w:rsidRPr="001B6322">
        <w:rPr>
          <w:rFonts w:ascii="Times New Roman" w:eastAsia="Times New Roman" w:hAnsi="Times New Roman" w:cs="FrankRuehl"/>
          <w:noProof/>
          <w:szCs w:val="26"/>
          <w:rtl/>
          <w:lang w:eastAsia="he-IL"/>
        </w:rPr>
        <w:t xml:space="preserve"> הוא "עובר לעשייתה" (בחינת "עד מהרה </w:t>
      </w:r>
      <w:r w:rsidRPr="001B6322">
        <w:rPr>
          <w:rFonts w:ascii="Times New Roman" w:eastAsia="Times New Roman" w:hAnsi="Times New Roman" w:cs="Miriam"/>
          <w:noProof/>
          <w:rtl/>
          <w:lang w:eastAsia="he-IL"/>
        </w:rPr>
        <w:t>ירוץ</w:t>
      </w:r>
      <w:r w:rsidRPr="001B6322">
        <w:rPr>
          <w:rFonts w:ascii="Times New Roman" w:eastAsia="Times New Roman" w:hAnsi="Times New Roman" w:cs="FrankRuehl"/>
          <w:noProof/>
          <w:szCs w:val="26"/>
          <w:rtl/>
          <w:lang w:eastAsia="he-IL"/>
        </w:rPr>
        <w:t xml:space="preserve"> דברו"</w:t>
      </w:r>
      <w:r w:rsidRPr="001B6322">
        <w:rPr>
          <w:rFonts w:ascii="Times New Roman" w:eastAsia="Times New Roman" w:hAnsi="Times New Roman" w:cs="FrankRuehl"/>
          <w:noProof/>
          <w:position w:val="-5"/>
          <w:szCs w:val="26"/>
          <w:vertAlign w:val="superscript"/>
          <w:rtl/>
          <w:lang w:eastAsia="he-IL"/>
        </w:rPr>
        <w:footnoteReference w:id="4"/>
      </w:r>
      <w:r w:rsidRPr="001B6322">
        <w:rPr>
          <w:rFonts w:ascii="Times New Roman" w:eastAsia="Times New Roman" w:hAnsi="Times New Roman" w:cs="FrankRuehl"/>
          <w:noProof/>
          <w:szCs w:val="26"/>
          <w:rtl/>
          <w:lang w:eastAsia="he-IL"/>
        </w:rPr>
        <w:t xml:space="preserve">), ומאומה לא נבצר ממנו (בלשון החסידות והקבלה: הלה זוכה להארה מאור-אין-סוף). כאמור בדברי רש"י (שלקמן נקביל אותם לתמימות הרצון), מי שהולך עם ה' בתמימות, הריהו גם </w:t>
      </w:r>
      <w:r w:rsidRPr="001B6322">
        <w:rPr>
          <w:rFonts w:ascii="Times New Roman" w:eastAsia="Times New Roman" w:hAnsi="Times New Roman" w:cs="Miriam"/>
          <w:noProof/>
          <w:rtl/>
          <w:lang w:eastAsia="he-IL"/>
        </w:rPr>
        <w:t>מצפה לו</w:t>
      </w:r>
      <w:r w:rsidRPr="001B6322">
        <w:rPr>
          <w:rFonts w:ascii="Times New Roman" w:eastAsia="Times New Roman" w:hAnsi="Times New Roman" w:cs="FrankRuehl"/>
          <w:noProof/>
          <w:szCs w:val="26"/>
          <w:rtl/>
          <w:lang w:eastAsia="he-IL"/>
        </w:rPr>
        <w:t>, מצפה להיענות, ומסתבר מהקשר הדברים שאינו מצפה רק להארה במובן של התגלות ה' (בנבואה וכיו"ב, כמדובר בהמשך הפרשה), אלא שמצפה שהמציאות עצמה תשתנה, ושהאמון שניתן בה' יוכיח עצמו גם בטוב הנראה והנגלה</w:t>
      </w:r>
      <w:r w:rsidRPr="001B6322">
        <w:rPr>
          <w:rFonts w:ascii="Times New Roman" w:eastAsia="Times New Roman" w:hAnsi="Times New Roman" w:cs="FrankRuehl"/>
          <w:noProof/>
          <w:position w:val="-5"/>
          <w:szCs w:val="26"/>
          <w:vertAlign w:val="superscript"/>
          <w:rtl/>
          <w:lang w:eastAsia="he-IL"/>
        </w:rPr>
        <w:footnoteReference w:id="5"/>
      </w:r>
      <w:r w:rsidRPr="001B6322">
        <w:rPr>
          <w:rFonts w:ascii="Times New Roman" w:eastAsia="Times New Roman" w:hAnsi="Times New Roman" w:cs="FrankRuehl"/>
          <w:noProof/>
          <w:szCs w:val="26"/>
          <w:rtl/>
          <w:lang w:eastAsia="he-IL"/>
        </w:rPr>
        <w:t>.</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 xml:space="preserve">כלומר, תמימות הרצון, שאינה </w:t>
      </w:r>
      <w:r w:rsidRPr="001B6322">
        <w:rPr>
          <w:rFonts w:ascii="Times New Roman" w:eastAsia="Times New Roman" w:hAnsi="Times New Roman" w:cs="Miriam"/>
          <w:noProof/>
          <w:rtl/>
          <w:lang w:eastAsia="he-IL"/>
        </w:rPr>
        <w:t>מתפעלת</w:t>
      </w:r>
      <w:r w:rsidRPr="001B6322">
        <w:rPr>
          <w:rFonts w:ascii="Times New Roman" w:eastAsia="Times New Roman" w:hAnsi="Times New Roman" w:cs="FrankRuehl"/>
          <w:noProof/>
          <w:szCs w:val="26"/>
          <w:rtl/>
          <w:lang w:eastAsia="he-IL"/>
        </w:rPr>
        <w:t xml:space="preserve"> מן העולם, ואינה נכנעת לסימנים ותהליכים המופיעים בו, היא היא המאמינה בתמימות שאפשר </w:t>
      </w:r>
      <w:r w:rsidRPr="001B6322">
        <w:rPr>
          <w:rFonts w:ascii="Times New Roman" w:eastAsia="Times New Roman" w:hAnsi="Times New Roman" w:cs="Miriam"/>
          <w:noProof/>
          <w:rtl/>
          <w:lang w:eastAsia="he-IL"/>
        </w:rPr>
        <w:t>להפעיל</w:t>
      </w:r>
      <w:r w:rsidRPr="001B6322">
        <w:rPr>
          <w:rFonts w:ascii="Times New Roman" w:eastAsia="Times New Roman" w:hAnsi="Times New Roman" w:cs="FrankRuehl"/>
          <w:noProof/>
          <w:szCs w:val="26"/>
          <w:rtl/>
          <w:lang w:eastAsia="he-IL"/>
        </w:rPr>
        <w:t xml:space="preserve"> ולשנות אותו. אם רק </w:t>
      </w:r>
      <w:r w:rsidRPr="001B6322">
        <w:rPr>
          <w:rFonts w:ascii="Times New Roman" w:eastAsia="Times New Roman" w:hAnsi="Times New Roman" w:cs="Miriam"/>
          <w:noProof/>
          <w:rtl/>
          <w:lang w:eastAsia="he-IL"/>
        </w:rPr>
        <w:t>תרצו</w:t>
      </w:r>
      <w:r w:rsidRPr="001B6322">
        <w:rPr>
          <w:rFonts w:ascii="Times New Roman" w:eastAsia="Times New Roman" w:hAnsi="Times New Roman" w:cs="FrankRuehl"/>
          <w:noProof/>
          <w:szCs w:val="26"/>
          <w:rtl/>
          <w:lang w:eastAsia="he-IL"/>
        </w:rPr>
        <w:t xml:space="preserve"> – אין זו אגדה; ובעצם יותר נכון: אם תרצו מה שלא ממין העולם הזה – תתגשם ותהיה פה אגדה בעולם הזה. הרצון רוצה את ה' בריצתו למעלה, ושב – כאשר מורים לו מלמעלה לשוב למטה כדי למצוא </w:t>
      </w:r>
      <w:r w:rsidRPr="001B6322">
        <w:rPr>
          <w:rFonts w:ascii="Times New Roman" w:eastAsia="Times New Roman" w:hAnsi="Times New Roman" w:cs="Miriam"/>
          <w:noProof/>
          <w:rtl/>
          <w:lang w:eastAsia="he-IL"/>
        </w:rPr>
        <w:t>שם</w:t>
      </w:r>
      <w:r w:rsidRPr="001B6322">
        <w:rPr>
          <w:rFonts w:ascii="Times New Roman" w:eastAsia="Times New Roman" w:hAnsi="Times New Roman" w:cs="FrankRuehl"/>
          <w:noProof/>
          <w:szCs w:val="26"/>
          <w:rtl/>
          <w:lang w:eastAsia="he-IL"/>
        </w:rPr>
        <w:t xml:space="preserve"> את מה שחיפש – לרצות שהעולם עצמו ידלג להיות דירה לו יתברך (בנוסח ספר יצירה – כפי שמופיע בהקדמת תיקוני הזהר, ומצוטט בפרק נ</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 xml:space="preserve"> בתניא – נאמר: "אם רץ לבך – שוב לאחד" – שוב למצוא שהאחד הוא למטה).</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 xml:space="preserve">לאור המוסבר נוכל לפיכך לומר, כי "תמימי הרצון" אלו הם </w:t>
      </w:r>
      <w:ins w:id="20" w:author="ישראל אריאל" w:date="2004-06-06T16:25:00Z">
        <w:r w:rsidRPr="001B6322">
          <w:rPr>
            <w:rFonts w:ascii="Times New Roman" w:eastAsia="Times New Roman" w:hAnsi="Times New Roman" w:cs="FrankRuehl" w:hint="cs"/>
            <w:noProof/>
            <w:szCs w:val="26"/>
            <w:rtl/>
            <w:lang w:eastAsia="he-IL"/>
          </w:rPr>
          <w:t>'</w:t>
        </w:r>
      </w:ins>
      <w:del w:id="21" w:author="ישראל אריאל" w:date="2004-06-06T16:25:00Z">
        <w:r w:rsidRPr="001B6322">
          <w:rPr>
            <w:rFonts w:ascii="Times New Roman" w:eastAsia="Times New Roman" w:hAnsi="Times New Roman" w:cs="FrankRuehl"/>
            <w:noProof/>
            <w:szCs w:val="26"/>
            <w:rtl/>
            <w:lang w:eastAsia="he-IL"/>
          </w:rPr>
          <w:delText>"</w:delText>
        </w:r>
      </w:del>
      <w:r w:rsidRPr="001B6322">
        <w:rPr>
          <w:rFonts w:ascii="Times New Roman" w:eastAsia="Times New Roman" w:hAnsi="Times New Roman" w:cs="FrankRuehl"/>
          <w:noProof/>
          <w:szCs w:val="26"/>
          <w:rtl/>
          <w:lang w:eastAsia="he-IL"/>
        </w:rPr>
        <w:t>גיבורי</w:t>
      </w:r>
      <w:del w:id="22" w:author="ישראל אריאל" w:date="2004-06-06T16:25:00Z">
        <w:r w:rsidRPr="001B6322">
          <w:rPr>
            <w:rFonts w:ascii="Times New Roman" w:eastAsia="Times New Roman" w:hAnsi="Times New Roman" w:cs="FrankRuehl"/>
            <w:noProof/>
            <w:szCs w:val="26"/>
            <w:rtl/>
            <w:lang w:eastAsia="he-IL"/>
          </w:rPr>
          <w:delText>"</w:delText>
        </w:r>
      </w:del>
      <w:ins w:id="23" w:author="ישראל אריאל" w:date="2004-06-06T16:25:00Z">
        <w:r w:rsidRPr="001B6322">
          <w:rPr>
            <w:rFonts w:ascii="Times New Roman" w:eastAsia="Times New Roman" w:hAnsi="Times New Roman" w:cs="FrankRuehl" w:hint="cs"/>
            <w:noProof/>
            <w:szCs w:val="26"/>
            <w:rtl/>
            <w:lang w:eastAsia="he-IL"/>
          </w:rPr>
          <w:t>'</w:t>
        </w:r>
      </w:ins>
      <w:r w:rsidRPr="001B6322">
        <w:rPr>
          <w:rFonts w:ascii="Times New Roman" w:eastAsia="Times New Roman" w:hAnsi="Times New Roman" w:cs="FrankRuehl"/>
          <w:noProof/>
          <w:szCs w:val="26"/>
          <w:rtl/>
          <w:lang w:eastAsia="he-IL"/>
        </w:rPr>
        <w:t xml:space="preserve"> התנ"ך, הנביאים והגיבורים והמלכים הגדולים</w:t>
      </w:r>
      <w:r w:rsidRPr="001B6322">
        <w:rPr>
          <w:rFonts w:ascii="Times New Roman" w:eastAsia="Times New Roman" w:hAnsi="Times New Roman" w:cs="FrankRuehl"/>
          <w:noProof/>
          <w:position w:val="-5"/>
          <w:szCs w:val="26"/>
          <w:vertAlign w:val="superscript"/>
          <w:rtl/>
          <w:lang w:eastAsia="he-IL"/>
        </w:rPr>
        <w:footnoteReference w:id="6"/>
      </w:r>
      <w:r w:rsidRPr="001B6322">
        <w:rPr>
          <w:rFonts w:ascii="Times New Roman" w:eastAsia="Times New Roman" w:hAnsi="Times New Roman" w:cs="FrankRuehl"/>
          <w:noProof/>
          <w:szCs w:val="26"/>
          <w:rtl/>
          <w:lang w:eastAsia="he-IL"/>
        </w:rPr>
        <w:t>, אלו שבשאיפותיהם הקדושות פרצו את גבולות המציאות</w:t>
      </w:r>
      <w:bookmarkStart w:id="24" w:name="_Ref80418068"/>
      <w:r w:rsidRPr="001B6322">
        <w:rPr>
          <w:rFonts w:ascii="Times New Roman" w:eastAsia="Times New Roman" w:hAnsi="Times New Roman" w:cs="FrankRuehl"/>
          <w:noProof/>
          <w:position w:val="-5"/>
          <w:szCs w:val="26"/>
          <w:vertAlign w:val="superscript"/>
          <w:rtl/>
          <w:lang w:eastAsia="he-IL"/>
        </w:rPr>
        <w:footnoteReference w:id="7"/>
      </w:r>
      <w:bookmarkEnd w:id="24"/>
      <w:r w:rsidRPr="001B6322">
        <w:rPr>
          <w:rFonts w:ascii="Times New Roman" w:eastAsia="Times New Roman" w:hAnsi="Times New Roman" w:cs="FrankRuehl"/>
          <w:noProof/>
          <w:szCs w:val="26"/>
          <w:rtl/>
          <w:lang w:eastAsia="he-IL"/>
        </w:rPr>
        <w:t xml:space="preserve">. </w:t>
      </w:r>
    </w:p>
    <w:p w:rsidR="001B6322" w:rsidRPr="001B6322" w:rsidRDefault="001B6322" w:rsidP="001B6322">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28" w:name="_Ref81149660"/>
      <w:r w:rsidRPr="001B6322">
        <w:rPr>
          <w:rFonts w:ascii="Times New Roman" w:eastAsia="Times New Roman" w:hAnsi="Times New Roman" w:cs="Guttman Hodes" w:hint="cs"/>
          <w:bCs/>
          <w:noProof/>
          <w:color w:val="333333"/>
          <w:szCs w:val="32"/>
          <w:rtl/>
          <w:lang w:eastAsia="he-IL"/>
        </w:rPr>
        <w:lastRenderedPageBreak/>
        <w:t>שלש השיטות בתמימות – שלשה</w:t>
      </w:r>
      <w:r w:rsidRPr="001B6322">
        <w:rPr>
          <w:rFonts w:ascii="Times New Roman" w:eastAsia="Times New Roman" w:hAnsi="Times New Roman" w:cs="Guttman Hodes" w:hint="eastAsia"/>
          <w:bCs/>
          <w:noProof/>
          <w:color w:val="333333"/>
          <w:szCs w:val="32"/>
          <w:rtl/>
          <w:lang w:eastAsia="he-IL"/>
        </w:rPr>
        <w:t> </w:t>
      </w:r>
      <w:r w:rsidRPr="001B6322">
        <w:rPr>
          <w:rFonts w:ascii="Times New Roman" w:eastAsia="Times New Roman" w:hAnsi="Times New Roman" w:cs="Guttman Hodes" w:hint="cs"/>
          <w:bCs/>
          <w:noProof/>
          <w:color w:val="333333"/>
          <w:szCs w:val="32"/>
          <w:rtl/>
          <w:lang w:eastAsia="he-IL"/>
        </w:rPr>
        <w:t>מקורות</w:t>
      </w:r>
      <w:r w:rsidRPr="001B6322">
        <w:rPr>
          <w:rFonts w:ascii="Times New Roman" w:eastAsia="Times New Roman" w:hAnsi="Times New Roman" w:cs="Guttman Hodes" w:hint="eastAsia"/>
          <w:bCs/>
          <w:noProof/>
          <w:color w:val="333333"/>
          <w:szCs w:val="32"/>
          <w:rtl/>
          <w:lang w:eastAsia="he-IL"/>
        </w:rPr>
        <w:t> </w:t>
      </w:r>
      <w:r w:rsidRPr="001B6322">
        <w:rPr>
          <w:rFonts w:ascii="Times New Roman" w:eastAsia="Times New Roman" w:hAnsi="Times New Roman" w:cs="Guttman Hodes" w:hint="cs"/>
          <w:bCs/>
          <w:noProof/>
          <w:color w:val="333333"/>
          <w:szCs w:val="32"/>
          <w:rtl/>
          <w:lang w:eastAsia="he-IL"/>
        </w:rPr>
        <w:t>בנפש</w:t>
      </w:r>
      <w:bookmarkEnd w:id="28"/>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כעת נבוא להקביל את שלש התמימויות לשלש השיטות ב"תמים תהיה" שפורשו לעיל.</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 xml:space="preserve">כאמור כבר בסוף הפרק הקודם, וכמתבקש, </w:t>
      </w:r>
      <w:r w:rsidRPr="001B6322">
        <w:rPr>
          <w:rFonts w:ascii="Times New Roman" w:eastAsia="Times New Roman" w:hAnsi="Times New Roman" w:cs="Miriam"/>
          <w:noProof/>
          <w:rtl/>
          <w:lang w:eastAsia="he-IL"/>
        </w:rPr>
        <w:t xml:space="preserve">שיטת רש"י </w:t>
      </w:r>
      <w:r w:rsidRPr="001B6322">
        <w:rPr>
          <w:rFonts w:ascii="Times New Roman" w:eastAsia="Times New Roman" w:hAnsi="Times New Roman" w:cs="FrankRuehl"/>
          <w:noProof/>
          <w:szCs w:val="26"/>
          <w:rtl/>
          <w:lang w:eastAsia="he-IL"/>
        </w:rPr>
        <w:t xml:space="preserve">עולה יפה עם </w:t>
      </w:r>
      <w:r w:rsidRPr="001B6322">
        <w:rPr>
          <w:rFonts w:ascii="Times New Roman" w:eastAsia="Times New Roman" w:hAnsi="Times New Roman" w:cs="Miriam"/>
          <w:noProof/>
          <w:rtl/>
          <w:lang w:eastAsia="he-IL"/>
        </w:rPr>
        <w:t>תמימות הרצון</w:t>
      </w:r>
      <w:r w:rsidRPr="001B6322">
        <w:rPr>
          <w:rFonts w:ascii="Times New Roman" w:eastAsia="Times New Roman" w:hAnsi="Times New Roman" w:cs="FrankRuehl"/>
          <w:noProof/>
          <w:szCs w:val="26"/>
          <w:rtl/>
          <w:lang w:eastAsia="he-IL"/>
        </w:rPr>
        <w:t xml:space="preserve">. הרצון הוא מהכוחות הנעלמים של הנפש, </w:t>
      </w:r>
      <w:r w:rsidRPr="001B6322">
        <w:rPr>
          <w:rFonts w:ascii="Times New Roman" w:eastAsia="Times New Roman" w:hAnsi="Times New Roman" w:cs="FrankRuehl" w:hint="cs"/>
          <w:noProof/>
          <w:szCs w:val="26"/>
          <w:rtl/>
          <w:lang w:eastAsia="he-IL"/>
        </w:rPr>
        <w:t xml:space="preserve">הריהו </w:t>
      </w:r>
      <w:r w:rsidRPr="001B6322">
        <w:rPr>
          <w:rFonts w:ascii="Times New Roman" w:eastAsia="Times New Roman" w:hAnsi="Times New Roman" w:cs="FrankRuehl"/>
          <w:noProof/>
          <w:szCs w:val="26"/>
          <w:rtl/>
          <w:lang w:eastAsia="he-IL"/>
        </w:rPr>
        <w:t>קיים בה לא כתגובה למציאות, אלא כמעודד לבוא במגע עימה, ולפיכך אף דוחף שלא להכנע למציאות.</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 xml:space="preserve">אמנם, את התמימות שמתאר רש"י, נכון יותר לכנות </w:t>
      </w:r>
      <w:r w:rsidRPr="001B6322">
        <w:rPr>
          <w:rFonts w:ascii="Times New Roman" w:eastAsia="Times New Roman" w:hAnsi="Times New Roman" w:cs="Miriam"/>
          <w:noProof/>
          <w:rtl/>
          <w:lang w:eastAsia="he-IL"/>
        </w:rPr>
        <w:t xml:space="preserve">אמונה </w:t>
      </w:r>
      <w:r w:rsidRPr="001B6322">
        <w:rPr>
          <w:rFonts w:ascii="Times New Roman" w:eastAsia="Times New Roman" w:hAnsi="Times New Roman" w:cs="FrankRuehl"/>
          <w:noProof/>
          <w:szCs w:val="26"/>
          <w:rtl/>
          <w:lang w:eastAsia="he-IL"/>
        </w:rPr>
        <w:t>מאשר</w:t>
      </w:r>
      <w:r w:rsidRPr="001B6322">
        <w:rPr>
          <w:rFonts w:ascii="Times New Roman" w:eastAsia="Times New Roman" w:hAnsi="Times New Roman" w:cs="Miriam"/>
          <w:noProof/>
          <w:rtl/>
          <w:lang w:eastAsia="he-IL"/>
        </w:rPr>
        <w:t xml:space="preserve"> רצון</w:t>
      </w:r>
      <w:r w:rsidRPr="001B6322">
        <w:rPr>
          <w:rFonts w:ascii="Times New Roman" w:eastAsia="Times New Roman" w:hAnsi="Times New Roman" w:cs="FrankRuehl"/>
          <w:noProof/>
          <w:szCs w:val="26"/>
          <w:rtl/>
          <w:lang w:eastAsia="he-IL"/>
        </w:rPr>
        <w:t>, אבל זו וזה הינם כוחות שכלולים בכתר, ב"על-מודע", והיכולת לרצות לא את מה שמתבקש מצרכי הקיום וההצלחה – כפי שמגדיר אותם העולם הזה – היא השתקפות פשוטה של האמונה. לכן, כאמור לעיל, מייד לאחר המצוה על התמימות באה המצוה לשמוע בקול הנביא. האמונה פותחת להאמין בנביא, בכך שה' אינו מרפה מן המציאות ושולח שליחים לשנותה, ומזמינה את ה' לשלוח נביאים כדי לגלות רצונו המתחדש.</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 xml:space="preserve">גם רמזנו לעיל, שרש"י סומך, בתחילת פירושו לתורה, את כל בריאת העולם לתורה ולישראל. לשיטתו רק כך יש טעם לכל מה שנברא, ודוקא בכפוף לידיעה הזאת צריך ללמוד על הבריאה עצמה [גישתו של רש"י משתקפת יפה בפיוט שחיבר לסליחות– </w:t>
      </w:r>
      <w:r w:rsidRPr="001B6322">
        <w:rPr>
          <w:rFonts w:ascii="Times New Roman" w:eastAsia="Times New Roman" w:hAnsi="Times New Roman" w:cs="FrankRuehl" w:hint="cs"/>
          <w:noProof/>
          <w:szCs w:val="26"/>
          <w:rtl/>
          <w:lang w:eastAsia="he-IL"/>
        </w:rPr>
        <w:t>"אז טרם נמתחו"</w:t>
      </w:r>
      <w:r w:rsidRPr="001B6322">
        <w:rPr>
          <w:rFonts w:ascii="Times New Roman" w:eastAsia="Times New Roman" w:hAnsi="Times New Roman" w:cs="FrankRuehl"/>
          <w:noProof/>
          <w:position w:val="-5"/>
          <w:szCs w:val="26"/>
          <w:vertAlign w:val="superscript"/>
          <w:rtl/>
          <w:lang w:eastAsia="he-IL"/>
        </w:rPr>
        <w:footnoteReference w:id="8"/>
      </w:r>
      <w:r w:rsidRPr="001B6322">
        <w:rPr>
          <w:rFonts w:ascii="Times New Roman" w:eastAsia="Times New Roman" w:hAnsi="Times New Roman" w:cs="FrankRuehl"/>
          <w:noProof/>
          <w:szCs w:val="26"/>
          <w:rtl/>
          <w:lang w:eastAsia="he-IL"/>
        </w:rPr>
        <w:t xml:space="preserve"> – שם הרחיב לתאר את הדברים שקדמו לבריאת העולם; רש"י הוא אף זה שיסד לומר את הפסוקים שבפתיחת הסליחות, והמעיין יבחין כי גם פסוקים אלו באו לתאר את ה' בעיקר כגובר על הבריאה ועושה בה כרצונו, ורצונו אלו מידות טובו]. כלומר, האמונה במה שמעל לעולם מעוררת רצון לברוא עולם שיגשים וישקף אמונה זאת</w:t>
      </w:r>
      <w:bookmarkStart w:id="29" w:name="_Ref80392097"/>
      <w:r w:rsidRPr="001B6322">
        <w:rPr>
          <w:rFonts w:ascii="Times New Roman" w:eastAsia="Times New Roman" w:hAnsi="Times New Roman" w:cs="FrankRuehl"/>
          <w:noProof/>
          <w:position w:val="-5"/>
          <w:szCs w:val="26"/>
          <w:vertAlign w:val="superscript"/>
          <w:rtl/>
          <w:lang w:eastAsia="he-IL"/>
        </w:rPr>
        <w:footnoteReference w:id="9"/>
      </w:r>
      <w:bookmarkEnd w:id="29"/>
      <w:r w:rsidRPr="001B6322">
        <w:rPr>
          <w:rFonts w:ascii="Times New Roman" w:eastAsia="Times New Roman" w:hAnsi="Times New Roman" w:cs="FrankRuehl"/>
          <w:noProof/>
          <w:szCs w:val="26"/>
          <w:rtl/>
          <w:lang w:eastAsia="he-IL"/>
        </w:rPr>
        <w:t xml:space="preserve">. </w:t>
      </w:r>
      <w:r w:rsidRPr="001B6322">
        <w:rPr>
          <w:rFonts w:ascii="Times New Roman" w:eastAsia="Times New Roman" w:hAnsi="Times New Roman" w:cs="FrankRuehl" w:hint="cs"/>
          <w:noProof/>
          <w:szCs w:val="26"/>
          <w:rtl/>
          <w:lang w:eastAsia="he-IL"/>
        </w:rPr>
        <w:t xml:space="preserve">לעומת זאת, </w:t>
      </w:r>
      <w:r w:rsidRPr="001B6322">
        <w:rPr>
          <w:rFonts w:ascii="Times New Roman" w:eastAsia="Times New Roman" w:hAnsi="Times New Roman" w:cs="FrankRuehl"/>
          <w:noProof/>
          <w:szCs w:val="26"/>
          <w:rtl/>
          <w:lang w:eastAsia="he-IL"/>
        </w:rPr>
        <w:t xml:space="preserve">מי שאינו </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חי</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 xml:space="preserve"> את מה שטרם עולם, יתפעל מתורה וישראל כמתקנים וגואלים את העולם, כלומר כאמצעי לשיפורו ולא כסיבה לקיומו. </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Miriam"/>
          <w:noProof/>
          <w:rtl/>
          <w:lang w:eastAsia="he-IL"/>
        </w:rPr>
        <w:lastRenderedPageBreak/>
        <w:t xml:space="preserve">שיטת הרמב"ן </w:t>
      </w:r>
      <w:r w:rsidRPr="001B6322">
        <w:rPr>
          <w:rFonts w:ascii="Times New Roman" w:eastAsia="Times New Roman" w:hAnsi="Times New Roman" w:cs="FrankRuehl"/>
          <w:noProof/>
          <w:szCs w:val="26"/>
          <w:rtl/>
          <w:lang w:eastAsia="he-IL"/>
        </w:rPr>
        <w:t xml:space="preserve">עולה בפשטות בקנה אחד עם </w:t>
      </w:r>
      <w:r w:rsidRPr="001B6322">
        <w:rPr>
          <w:rFonts w:ascii="Times New Roman" w:eastAsia="Times New Roman" w:hAnsi="Times New Roman" w:cs="Miriam"/>
          <w:noProof/>
          <w:rtl/>
          <w:lang w:eastAsia="he-IL"/>
        </w:rPr>
        <w:t>תמימות הלב</w:t>
      </w:r>
      <w:r w:rsidRPr="001B6322">
        <w:rPr>
          <w:rFonts w:ascii="Times New Roman" w:eastAsia="Times New Roman" w:hAnsi="Times New Roman" w:cs="FrankRuehl"/>
          <w:noProof/>
          <w:szCs w:val="26"/>
          <w:rtl/>
          <w:lang w:eastAsia="he-IL"/>
        </w:rPr>
        <w:t xml:space="preserve">, היינו עם מאמץ הריכוז שלא לפזול לדברים זניחים וסתמיים, ולהתאמץ להבחין ללא הרף שאין כאן צדדים שוים, העומדים כביכול לשרותו של המתרשם (והלה נע ביניהם ובוחר לנוחותו), אלא אחד שקורא-תובע לדבוק בו, ולהתגבר על הפיתוי שמציב 'שכנגדו'. תמימות הלב הזאת, כך התבאר לעיל, נובעת ישירות מתמימות המח, מדרכו של השכל לברר בין 'ממצאים סותרים' ולזהות את הנכון. כך גם לשיטתו של הרמב"ן, כפי שפורשה לעיל, התמימות היא המצוה להבחין בין שני סוגי ראיית עתיד, ולהעדיף מהותית אחד על השני, את זה אשר בא ממקורו של הבורא, ואשר יש בו לפיכך גם תביעה, כלומר, כפי התנהגות האדם והעם כך יבוא עתידם. אותה העדפה צריכה להניב בלב התקשרות </w:t>
      </w:r>
      <w:ins w:id="39" w:author=" ישראל" w:date="2002-06-15T23:59:00Z">
        <w:r w:rsidRPr="001B6322">
          <w:rPr>
            <w:rFonts w:ascii="Times New Roman" w:eastAsia="Times New Roman" w:hAnsi="Times New Roman" w:cs="FrankRuehl" w:hint="cs"/>
            <w:noProof/>
            <w:szCs w:val="26"/>
            <w:rtl/>
            <w:lang w:eastAsia="he-IL"/>
          </w:rPr>
          <w:t>לאותו ה</w:t>
        </w:r>
        <w:r w:rsidRPr="001B6322">
          <w:rPr>
            <w:rFonts w:ascii="Times New Roman" w:eastAsia="Times New Roman" w:hAnsi="Times New Roman" w:cs="FrankRuehl"/>
            <w:noProof/>
            <w:szCs w:val="26"/>
            <w:rtl/>
            <w:lang w:eastAsia="he-IL"/>
          </w:rPr>
          <w:t>מקור</w:t>
        </w:r>
      </w:ins>
      <w:r w:rsidRPr="001B6322">
        <w:rPr>
          <w:rFonts w:ascii="Times New Roman" w:eastAsia="Times New Roman" w:hAnsi="Times New Roman" w:cs="FrankRuehl"/>
          <w:noProof/>
          <w:szCs w:val="26"/>
          <w:rtl/>
          <w:lang w:eastAsia="he-IL"/>
        </w:rPr>
        <w:t xml:space="preserve"> האמיתי, ולא רק 'צ</w:t>
      </w:r>
      <w:r w:rsidRPr="001B6322">
        <w:rPr>
          <w:rFonts w:ascii="Times New Roman" w:eastAsia="Times New Roman" w:hAnsi="Times New Roman" w:cs="FrankRuehl" w:hint="cs"/>
          <w:noProof/>
          <w:szCs w:val="26"/>
          <w:rtl/>
          <w:lang w:eastAsia="he-IL"/>
        </w:rPr>
        <w:t>דוד</w:t>
      </w:r>
      <w:r w:rsidRPr="001B6322">
        <w:rPr>
          <w:rFonts w:ascii="Times New Roman" w:eastAsia="Times New Roman" w:hAnsi="Times New Roman" w:cs="FrankRuehl"/>
          <w:noProof/>
          <w:szCs w:val="26"/>
          <w:rtl/>
          <w:lang w:eastAsia="he-IL"/>
        </w:rPr>
        <w:t xml:space="preserve"> בזכותו'.</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 xml:space="preserve">אמנם </w:t>
      </w:r>
      <w:r w:rsidRPr="001B6322">
        <w:rPr>
          <w:rFonts w:ascii="Times New Roman" w:eastAsia="Times New Roman" w:hAnsi="Times New Roman" w:cs="Miriam"/>
          <w:noProof/>
          <w:rtl/>
          <w:lang w:eastAsia="he-IL"/>
        </w:rPr>
        <w:t>שיטת הרמב"ם</w:t>
      </w:r>
      <w:r w:rsidRPr="001B6322">
        <w:rPr>
          <w:rFonts w:ascii="Times New Roman" w:eastAsia="Times New Roman" w:hAnsi="Times New Roman" w:cs="FrankRuehl"/>
          <w:noProof/>
          <w:szCs w:val="26"/>
          <w:rtl/>
          <w:lang w:eastAsia="he-IL"/>
        </w:rPr>
        <w:t xml:space="preserve"> נראית לכאורה שונה מאד מ</w:t>
      </w:r>
      <w:r w:rsidRPr="001B6322">
        <w:rPr>
          <w:rFonts w:ascii="Times New Roman" w:eastAsia="Times New Roman" w:hAnsi="Times New Roman" w:cs="Miriam"/>
          <w:noProof/>
          <w:rtl/>
          <w:lang w:eastAsia="he-IL"/>
        </w:rPr>
        <w:t>תמימות המעשה</w:t>
      </w:r>
      <w:r w:rsidRPr="001B6322">
        <w:rPr>
          <w:rFonts w:ascii="Times New Roman" w:eastAsia="Times New Roman" w:hAnsi="Times New Roman" w:cs="FrankRuehl"/>
          <w:noProof/>
          <w:szCs w:val="26"/>
          <w:rtl/>
          <w:lang w:eastAsia="he-IL"/>
        </w:rPr>
        <w:t xml:space="preserve">, הלא הרמב"ם דיבר על תמימות הדעת ועל דבקות באמת, ולדרכו ראינו שהמופשט מחברו תמים מחברו, ואילו כאן מדובר על שלמות של מעשים? </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ובכל זאת, נראה שגם כאן הדברים עולים בקנה אחד, והדבר ניכר יפה מאד בחיי הרמב"ם עצמו. הן הרמב"ם הוא ה</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מחוקק הגדול</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 ו"ממשה עד משה לא קם כמשה". עם כל גדולתו של הרמב"ם ב</w:t>
      </w:r>
      <w:r w:rsidRPr="001B6322">
        <w:rPr>
          <w:rFonts w:ascii="Times New Roman" w:eastAsia="Times New Roman" w:hAnsi="Times New Roman" w:cs="Miriam"/>
          <w:noProof/>
          <w:rtl/>
          <w:lang w:eastAsia="he-IL"/>
        </w:rPr>
        <w:t>מורה הנבוכים</w:t>
      </w:r>
      <w:r w:rsidRPr="001B6322">
        <w:rPr>
          <w:rFonts w:ascii="Times New Roman" w:eastAsia="Times New Roman" w:hAnsi="Times New Roman" w:cs="FrankRuehl"/>
          <w:noProof/>
          <w:szCs w:val="26"/>
          <w:rtl/>
          <w:lang w:eastAsia="he-IL"/>
        </w:rPr>
        <w:t xml:space="preserve">, </w:t>
      </w:r>
      <w:ins w:id="40" w:author=" ישראל" w:date="2002-06-15T23:59:00Z">
        <w:r w:rsidRPr="001B6322">
          <w:rPr>
            <w:rFonts w:ascii="Times New Roman" w:eastAsia="Times New Roman" w:hAnsi="Times New Roman" w:cs="FrankRuehl" w:hint="cs"/>
            <w:noProof/>
            <w:szCs w:val="26"/>
            <w:rtl/>
            <w:lang w:eastAsia="he-IL"/>
          </w:rPr>
          <w:t xml:space="preserve">אשר </w:t>
        </w:r>
      </w:ins>
      <w:r w:rsidRPr="001B6322">
        <w:rPr>
          <w:rFonts w:ascii="Times New Roman" w:eastAsia="Times New Roman" w:hAnsi="Times New Roman" w:cs="FrankRuehl"/>
          <w:noProof/>
          <w:szCs w:val="26"/>
          <w:rtl/>
          <w:lang w:eastAsia="he-IL"/>
        </w:rPr>
        <w:t xml:space="preserve">בזה נידמה לאברהם מפיץ האמונה לכל באי עולם (ושפת המורה הריהי השפה הערבית, וכך נפתח הספר גם בפני חכמי האומות), אבל סוף סוף עיקר גדולתו היא בחיבור </w:t>
      </w:r>
      <w:r w:rsidRPr="001B6322">
        <w:rPr>
          <w:rFonts w:ascii="Times New Roman" w:eastAsia="Times New Roman" w:hAnsi="Times New Roman" w:cs="Miriam"/>
          <w:noProof/>
          <w:rtl/>
          <w:lang w:eastAsia="he-IL"/>
        </w:rPr>
        <w:t>משנה תורה</w:t>
      </w:r>
      <w:r w:rsidRPr="001B6322">
        <w:rPr>
          <w:rFonts w:ascii="Times New Roman" w:eastAsia="Times New Roman" w:hAnsi="Times New Roman" w:cs="FrankRuehl"/>
          <w:noProof/>
          <w:szCs w:val="26"/>
          <w:rtl/>
          <w:lang w:eastAsia="he-IL"/>
        </w:rPr>
        <w:t xml:space="preserve"> (אותו פתח בפסוק: "אז לא אבוש בהביטי אל כל מצו</w:t>
      </w:r>
      <w:r w:rsidRPr="001B6322">
        <w:rPr>
          <w:rFonts w:ascii="Times New Roman" w:eastAsia="Times New Roman" w:hAnsi="Times New Roman" w:cs="FrankRuehl" w:hint="cs"/>
          <w:noProof/>
          <w:spacing w:val="-100"/>
          <w:szCs w:val="26"/>
          <w:rtl/>
          <w:lang w:eastAsia="he-IL"/>
        </w:rPr>
        <w:t>ֹ</w:t>
      </w:r>
      <w:r w:rsidRPr="001B6322">
        <w:rPr>
          <w:rFonts w:ascii="Times New Roman" w:eastAsia="Times New Roman" w:hAnsi="Times New Roman" w:cs="FrankRuehl"/>
          <w:noProof/>
          <w:szCs w:val="26"/>
          <w:rtl/>
          <w:lang w:eastAsia="he-IL"/>
        </w:rPr>
        <w:t>תיך"</w:t>
      </w:r>
      <w:r w:rsidRPr="001B6322">
        <w:rPr>
          <w:rFonts w:ascii="Times New Roman" w:eastAsia="Times New Roman" w:hAnsi="Times New Roman" w:cs="FrankRuehl"/>
          <w:noProof/>
          <w:position w:val="-5"/>
          <w:szCs w:val="26"/>
          <w:vertAlign w:val="superscript"/>
          <w:rtl/>
          <w:lang w:eastAsia="he-IL"/>
        </w:rPr>
        <w:footnoteReference w:id="10"/>
      </w:r>
      <w:r w:rsidRPr="001B6322">
        <w:rPr>
          <w:rFonts w:ascii="Times New Roman" w:eastAsia="Times New Roman" w:hAnsi="Times New Roman" w:cs="FrankRuehl"/>
          <w:noProof/>
          <w:szCs w:val="26"/>
          <w:rtl/>
          <w:lang w:eastAsia="he-IL"/>
        </w:rPr>
        <w:t>), בהיותו ממשיך ומנחיל את תורת משה ותרי"ג מצוותיה, מה עוד ש"משנה תורה" שייך בפרט למשה רבינו, כידוע.</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וכה דברי הרמב"ם בקשר ליחס בין שתי הדמויות הללו</w:t>
      </w:r>
      <w:r w:rsidRPr="001B6322">
        <w:rPr>
          <w:rFonts w:ascii="Times New Roman" w:eastAsia="Times New Roman" w:hAnsi="Times New Roman" w:cs="FrankRuehl"/>
          <w:noProof/>
          <w:position w:val="-5"/>
          <w:szCs w:val="26"/>
          <w:vertAlign w:val="superscript"/>
          <w:rtl/>
          <w:lang w:eastAsia="he-IL"/>
        </w:rPr>
        <w:footnoteReference w:id="11"/>
      </w:r>
      <w:r w:rsidRPr="001B6322">
        <w:rPr>
          <w:rFonts w:ascii="Times New Roman" w:eastAsia="Times New Roman" w:hAnsi="Times New Roman" w:cs="FrankRuehl"/>
          <w:noProof/>
          <w:szCs w:val="26"/>
          <w:rtl/>
          <w:lang w:eastAsia="he-IL"/>
        </w:rPr>
        <w:t>:</w:t>
      </w:r>
    </w:p>
    <w:p w:rsidR="001B6322" w:rsidRPr="001B6322" w:rsidRDefault="001B6322" w:rsidP="001B6322">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1B6322">
        <w:rPr>
          <w:rFonts w:ascii="Times New Roman" w:eastAsia="Times New Roman" w:hAnsi="Times New Roman" w:cs="Guttman Vilna"/>
          <w:noProof/>
          <w:sz w:val="20"/>
          <w:szCs w:val="21"/>
          <w:rtl/>
          <w:lang w:eastAsia="he-IL"/>
        </w:rPr>
        <w:t>אברהם אבינו החל בסתירת השקפות אלה בהוכחות, וקריאה עדינה [</w:t>
      </w:r>
      <w:r w:rsidRPr="001B6322">
        <w:rPr>
          <w:rFonts w:ascii="Times New Roman" w:eastAsia="Times New Roman" w:hAnsi="Times New Roman" w:cs="FrankRuehl"/>
          <w:noProof/>
          <w:sz w:val="26"/>
          <w:szCs w:val="26"/>
          <w:rtl/>
          <w:lang w:eastAsia="he-IL"/>
        </w:rPr>
        <w:t>ור"ש תיבון תרגם</w:t>
      </w:r>
      <w:r w:rsidRPr="001B6322">
        <w:rPr>
          <w:rFonts w:ascii="Times New Roman" w:eastAsia="Times New Roman" w:hAnsi="Times New Roman" w:cs="Guttman Vilna"/>
          <w:noProof/>
          <w:sz w:val="20"/>
          <w:szCs w:val="21"/>
          <w:rtl/>
          <w:lang w:eastAsia="he-IL"/>
        </w:rPr>
        <w:t>: חלשה], בהשפעה על בני אדם ומשיכתם לעבודת ה' בהטיבו להם; עד שנתנבא אדון הנביאים והשלים הענין, וצוה להרוג אותם ולמחות עקבותיהם ולעקור את שרשם</w:t>
      </w:r>
      <w:r w:rsidRPr="001B6322">
        <w:rPr>
          <w:rFonts w:ascii="Times New Roman" w:eastAsia="Times New Roman" w:hAnsi="Times New Roman" w:cs="Guttman Vilna" w:hint="cs"/>
          <w:noProof/>
          <w:sz w:val="20"/>
          <w:szCs w:val="21"/>
          <w:rtl/>
          <w:lang w:eastAsia="he-IL"/>
        </w:rPr>
        <w:t>.</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משמע שעם כל הערצתו של הרמב"ם את אברהם, עיקר התפעלותו הוא ממשה רבינו. דבקות מושלמת באמת, סופה לבוא לידי יישום</w:t>
      </w:r>
      <w:r w:rsidRPr="001B6322">
        <w:rPr>
          <w:rFonts w:ascii="Times New Roman" w:eastAsia="Times New Roman" w:hAnsi="Times New Roman" w:cs="FrankRuehl"/>
          <w:noProof/>
          <w:position w:val="-5"/>
          <w:szCs w:val="26"/>
          <w:vertAlign w:val="superscript"/>
          <w:rtl/>
          <w:lang w:eastAsia="he-IL"/>
        </w:rPr>
        <w:footnoteReference w:id="12"/>
      </w:r>
      <w:r w:rsidRPr="001B6322">
        <w:rPr>
          <w:rFonts w:ascii="Times New Roman" w:eastAsia="Times New Roman" w:hAnsi="Times New Roman" w:cs="FrankRuehl" w:hint="cs"/>
          <w:noProof/>
          <w:position w:val="-5"/>
          <w:szCs w:val="26"/>
          <w:vertAlign w:val="superscript"/>
          <w:rtl/>
          <w:lang w:eastAsia="he-IL"/>
        </w:rPr>
        <w:t>, </w:t>
      </w:r>
      <w:r w:rsidRPr="001B6322">
        <w:rPr>
          <w:rFonts w:ascii="Times New Roman" w:eastAsia="Times New Roman" w:hAnsi="Times New Roman" w:cs="FrankRuehl"/>
          <w:noProof/>
          <w:position w:val="-5"/>
          <w:szCs w:val="26"/>
          <w:vertAlign w:val="superscript"/>
          <w:rtl/>
          <w:lang w:eastAsia="he-IL"/>
        </w:rPr>
        <w:footnoteReference w:id="13"/>
      </w:r>
      <w:r w:rsidRPr="001B6322">
        <w:rPr>
          <w:rFonts w:ascii="Times New Roman" w:eastAsia="Times New Roman" w:hAnsi="Times New Roman" w:cs="FrankRuehl"/>
          <w:noProof/>
          <w:szCs w:val="26"/>
          <w:rtl/>
          <w:lang w:eastAsia="he-IL"/>
        </w:rPr>
        <w:t xml:space="preserve">. בייחוד לדעת הרמב"ם, מי שבוטח באמת כי אכן אמתית </w:t>
      </w:r>
      <w:r w:rsidRPr="001B6322">
        <w:rPr>
          <w:rFonts w:ascii="Times New Roman" w:eastAsia="Times New Roman" w:hAnsi="Times New Roman" w:cs="FrankRuehl"/>
          <w:noProof/>
          <w:szCs w:val="26"/>
          <w:rtl/>
          <w:lang w:eastAsia="he-IL"/>
        </w:rPr>
        <w:lastRenderedPageBreak/>
        <w:t>היא, בוטח גם ביכולתה להתיישם, שהרי לשיטתו ידיעת המציאות גם היא חלק מאותה אמת, ואי-אפשר לדרכו להיפטר ממאמצי הגשמה בטענה כי כאן זה "עלמא דשיקרא" ולפיכך האמת בלתי ישימה בו</w:t>
      </w:r>
      <w:r w:rsidRPr="001B6322">
        <w:rPr>
          <w:rFonts w:ascii="Times New Roman" w:eastAsia="Times New Roman" w:hAnsi="Times New Roman" w:cs="FrankRuehl"/>
          <w:noProof/>
          <w:position w:val="-5"/>
          <w:szCs w:val="26"/>
          <w:vertAlign w:val="superscript"/>
          <w:rtl/>
          <w:lang w:eastAsia="he-IL"/>
        </w:rPr>
        <w:footnoteReference w:id="14"/>
      </w:r>
      <w:r w:rsidRPr="001B6322">
        <w:rPr>
          <w:rFonts w:ascii="Times New Roman" w:eastAsia="Times New Roman" w:hAnsi="Times New Roman" w:cs="FrankRuehl"/>
          <w:noProof/>
          <w:szCs w:val="26"/>
          <w:rtl/>
          <w:lang w:eastAsia="he-IL"/>
        </w:rPr>
        <w:t xml:space="preserve">. </w:t>
      </w:r>
    </w:p>
    <w:p w:rsidR="001B6322" w:rsidRPr="001B6322" w:rsidRDefault="001B6322" w:rsidP="001B6322">
      <w:pPr>
        <w:spacing w:after="80" w:line="300" w:lineRule="exact"/>
        <w:ind w:firstLine="170"/>
        <w:jc w:val="both"/>
        <w:rPr>
          <w:rFonts w:ascii="Times New Roman" w:eastAsia="Times New Roman" w:hAnsi="Times New Roman" w:cs="FrankRuehl" w:hint="cs"/>
          <w:noProof/>
          <w:szCs w:val="26"/>
          <w:rtl/>
          <w:lang w:eastAsia="he-IL"/>
        </w:rPr>
      </w:pPr>
      <w:r w:rsidRPr="001B6322">
        <w:rPr>
          <w:rFonts w:ascii="Times New Roman" w:eastAsia="Times New Roman" w:hAnsi="Times New Roman" w:cs="FrankRuehl"/>
          <w:noProof/>
          <w:szCs w:val="26"/>
          <w:rtl/>
          <w:lang w:eastAsia="he-IL"/>
        </w:rPr>
        <w:t>לרמב"ם המצוות אינן רק רצונו ית', אלא חכמתו, וחכמתו היא גם חכמת המציאות וגם חכמה מציאותית, כלומר שבכל המצוות יש תועלת, ומכלול המצוות הוא הסדר הנכון כיצד לעצב את המציאות באופן 'אופטימלי', באופן שמי שחי בה יוכל להשכיל את ה', ולבוא בזה אל קיום ראוי לשמו</w:t>
      </w:r>
      <w:r w:rsidRPr="001B6322">
        <w:rPr>
          <w:rFonts w:ascii="Times New Roman" w:eastAsia="Times New Roman" w:hAnsi="Times New Roman" w:cs="FrankRuehl"/>
          <w:noProof/>
          <w:position w:val="-5"/>
          <w:szCs w:val="26"/>
          <w:vertAlign w:val="superscript"/>
          <w:rtl/>
          <w:lang w:eastAsia="he-IL"/>
        </w:rPr>
        <w:footnoteReference w:id="15"/>
      </w:r>
      <w:r w:rsidRPr="001B6322">
        <w:rPr>
          <w:rFonts w:ascii="Times New Roman" w:eastAsia="Times New Roman" w:hAnsi="Times New Roman" w:cs="FrankRuehl"/>
          <w:noProof/>
          <w:szCs w:val="26"/>
          <w:rtl/>
          <w:lang w:eastAsia="he-IL"/>
        </w:rPr>
        <w:t>.</w:t>
      </w:r>
    </w:p>
    <w:p w:rsidR="001B6322" w:rsidRPr="001B6322" w:rsidRDefault="001B6322" w:rsidP="001B6322">
      <w:pPr>
        <w:spacing w:after="80" w:line="300" w:lineRule="exact"/>
        <w:ind w:firstLine="170"/>
        <w:jc w:val="both"/>
        <w:rPr>
          <w:rFonts w:ascii="Times New Roman" w:eastAsia="Times New Roman" w:hAnsi="Times New Roman" w:cs="FrankRuehl" w:hint="cs"/>
          <w:noProof/>
          <w:szCs w:val="26"/>
          <w:rtl/>
          <w:lang w:eastAsia="he-IL"/>
        </w:rPr>
      </w:pPr>
      <w:r w:rsidRPr="001B6322">
        <w:rPr>
          <w:rFonts w:ascii="Times New Roman" w:eastAsia="Times New Roman" w:hAnsi="Times New Roman" w:cs="FrankRuehl"/>
          <w:noProof/>
          <w:szCs w:val="26"/>
          <w:rtl/>
          <w:lang w:eastAsia="he-IL"/>
        </w:rPr>
        <w:t>במילים אחרות: אין הבדל מהותי בין חוקי התורה לחוקי הטבע, שכן הראשונים הם חוקי הטבע המושלם והנכון, ולפיכך התמים בדעתו טרוד לעבד את המציאות כולה, עד שכולה תביע סדר של נאמנות לאמת המופשטת, והתקרבות אליה. ליתר דיוק: חוקי התורה הם חוקי האדם, החוקים העתידים להביא את פסגת הבריאה שתחת גלגל הירח אל שלמותה, שכן האדם, בשל בחירתו החפשית, הוא היצור היחיד שצריך להודיע לו ולצוות עליו את חוקיו (לעומת היצורים שתחתיו המופעלים לפי חוקיהם בדרך ממילא, והיצורים שמעליו שיודעים את חוקיהם מתוך עצמם)</w:t>
      </w:r>
      <w:r w:rsidRPr="001B6322">
        <w:rPr>
          <w:rFonts w:ascii="Times New Roman" w:eastAsia="Times New Roman" w:hAnsi="Times New Roman" w:cs="FrankRuehl"/>
          <w:noProof/>
          <w:position w:val="-5"/>
          <w:szCs w:val="26"/>
          <w:vertAlign w:val="superscript"/>
          <w:rtl/>
          <w:lang w:eastAsia="he-IL"/>
        </w:rPr>
        <w:footnoteReference w:id="16"/>
      </w:r>
      <w:r w:rsidRPr="001B6322">
        <w:rPr>
          <w:rFonts w:ascii="Times New Roman" w:eastAsia="Times New Roman" w:hAnsi="Times New Roman" w:cs="FrankRuehl"/>
          <w:noProof/>
          <w:szCs w:val="26"/>
          <w:rtl/>
          <w:lang w:eastAsia="he-IL"/>
        </w:rPr>
        <w:t>.</w:t>
      </w:r>
      <w:r w:rsidRPr="001B6322">
        <w:rPr>
          <w:rFonts w:ascii="Times New Roman" w:eastAsia="Times New Roman" w:hAnsi="Times New Roman" w:cs="FrankRuehl" w:hint="cs"/>
          <w:noProof/>
          <w:szCs w:val="26"/>
          <w:rtl/>
          <w:lang w:eastAsia="he-IL"/>
        </w:rPr>
        <w:t xml:space="preserve"> כאמור בתחילת המאמר </w:t>
      </w:r>
      <w:r w:rsidRPr="001B6322">
        <w:rPr>
          <w:rFonts w:ascii="Times New Roman" w:eastAsia="Times New Roman" w:hAnsi="Times New Roman" w:cs="FrankRuehl" w:hint="cs"/>
          <w:noProof/>
          <w:szCs w:val="26"/>
          <w:rtl/>
          <w:lang w:eastAsia="he-IL"/>
        </w:rPr>
        <w:lastRenderedPageBreak/>
        <w:t xml:space="preserve">(היכן שמסומנת הערה </w:t>
      </w:r>
      <w:r w:rsidRPr="001B6322">
        <w:rPr>
          <w:rFonts w:ascii="Times New Roman" w:eastAsia="Times New Roman" w:hAnsi="Times New Roman" w:cs="FrankRuehl"/>
          <w:noProof/>
          <w:szCs w:val="26"/>
          <w:rtl/>
          <w:lang w:eastAsia="he-IL"/>
        </w:rPr>
        <w:fldChar w:fldCharType="begin"/>
      </w:r>
      <w:r w:rsidRPr="001B6322">
        <w:rPr>
          <w:rFonts w:ascii="Times New Roman" w:eastAsia="Times New Roman" w:hAnsi="Times New Roman" w:cs="FrankRuehl"/>
          <w:noProof/>
          <w:szCs w:val="26"/>
          <w:rtl/>
          <w:lang w:eastAsia="he-IL"/>
        </w:rPr>
        <w:instrText xml:space="preserve"> </w:instrText>
      </w:r>
      <w:r w:rsidRPr="001B6322">
        <w:rPr>
          <w:rFonts w:ascii="Times New Roman" w:eastAsia="Times New Roman" w:hAnsi="Times New Roman" w:cs="FrankRuehl"/>
          <w:noProof/>
          <w:szCs w:val="26"/>
          <w:lang w:eastAsia="he-IL"/>
        </w:rPr>
        <w:instrText>NOTEREF</w:instrText>
      </w:r>
      <w:r w:rsidRPr="001B6322">
        <w:rPr>
          <w:rFonts w:ascii="Times New Roman" w:eastAsia="Times New Roman" w:hAnsi="Times New Roman" w:cs="FrankRuehl"/>
          <w:noProof/>
          <w:szCs w:val="26"/>
          <w:rtl/>
          <w:lang w:eastAsia="he-IL"/>
        </w:rPr>
        <w:instrText xml:space="preserve"> _</w:instrText>
      </w:r>
      <w:r w:rsidRPr="001B6322">
        <w:rPr>
          <w:rFonts w:ascii="Times New Roman" w:eastAsia="Times New Roman" w:hAnsi="Times New Roman" w:cs="FrankRuehl"/>
          <w:noProof/>
          <w:szCs w:val="26"/>
          <w:lang w:eastAsia="he-IL"/>
        </w:rPr>
        <w:instrText>Ref80387885 \h</w:instrText>
      </w:r>
      <w:r w:rsidRPr="001B6322">
        <w:rPr>
          <w:rFonts w:ascii="Times New Roman" w:eastAsia="Times New Roman" w:hAnsi="Times New Roman" w:cs="FrankRuehl"/>
          <w:noProof/>
          <w:szCs w:val="26"/>
          <w:rtl/>
          <w:lang w:eastAsia="he-IL"/>
        </w:rPr>
        <w:instrText xml:space="preserve"> </w:instrText>
      </w:r>
      <w:r w:rsidRPr="001B6322">
        <w:rPr>
          <w:rFonts w:ascii="Times New Roman" w:eastAsia="Times New Roman" w:hAnsi="Times New Roman" w:cs="FrankRuehl"/>
          <w:noProof/>
          <w:szCs w:val="26"/>
          <w:lang w:eastAsia="he-IL"/>
        </w:rPr>
      </w:r>
      <w:r w:rsidRPr="001B6322">
        <w:rPr>
          <w:rFonts w:ascii="Times New Roman" w:eastAsia="Times New Roman" w:hAnsi="Times New Roman" w:cs="FrankRuehl"/>
          <w:noProof/>
          <w:szCs w:val="26"/>
          <w:rtl/>
          <w:lang w:eastAsia="he-IL"/>
        </w:rPr>
        <w:instrText xml:space="preserve"> \* </w:instrText>
      </w:r>
      <w:r w:rsidRPr="001B6322">
        <w:rPr>
          <w:rFonts w:ascii="Times New Roman" w:eastAsia="Times New Roman" w:hAnsi="Times New Roman" w:cs="FrankRuehl"/>
          <w:noProof/>
          <w:szCs w:val="26"/>
          <w:lang w:eastAsia="he-IL"/>
        </w:rPr>
        <w:instrText>MERGEFORMAT</w:instrText>
      </w:r>
      <w:r w:rsidRPr="001B6322">
        <w:rPr>
          <w:rFonts w:ascii="Times New Roman" w:eastAsia="Times New Roman" w:hAnsi="Times New Roman" w:cs="FrankRuehl"/>
          <w:noProof/>
          <w:szCs w:val="26"/>
          <w:rtl/>
          <w:lang w:eastAsia="he-IL"/>
        </w:rPr>
        <w:instrText xml:space="preserve"> </w:instrText>
      </w:r>
      <w:r w:rsidRPr="001B6322">
        <w:rPr>
          <w:rFonts w:ascii="Times New Roman" w:eastAsia="Times New Roman" w:hAnsi="Times New Roman" w:cs="FrankRuehl"/>
          <w:noProof/>
          <w:szCs w:val="26"/>
          <w:rtl/>
          <w:lang w:eastAsia="he-IL"/>
        </w:rPr>
        <w:fldChar w:fldCharType="separate"/>
      </w:r>
      <w:r w:rsidRPr="001B6322">
        <w:rPr>
          <w:rFonts w:ascii="Times New Roman" w:eastAsia="Times New Roman" w:hAnsi="Times New Roman" w:cs="Times New Roman"/>
          <w:noProof/>
          <w:szCs w:val="26"/>
          <w:rtl/>
          <w:lang w:eastAsia="he-IL"/>
        </w:rPr>
        <w:t>מו</w:t>
      </w:r>
      <w:r w:rsidRPr="001B6322">
        <w:rPr>
          <w:rFonts w:ascii="Times New Roman" w:eastAsia="Times New Roman" w:hAnsi="Times New Roman" w:cs="FrankRuehl"/>
          <w:noProof/>
          <w:szCs w:val="26"/>
          <w:rtl/>
          <w:lang w:eastAsia="he-IL"/>
        </w:rPr>
        <w:fldChar w:fldCharType="end"/>
      </w:r>
      <w:r w:rsidRPr="001B6322">
        <w:rPr>
          <w:rFonts w:ascii="Times New Roman" w:eastAsia="Times New Roman" w:hAnsi="Times New Roman" w:cs="FrankRuehl" w:hint="cs"/>
          <w:noProof/>
          <w:szCs w:val="26"/>
          <w:rtl/>
          <w:lang w:eastAsia="he-IL"/>
        </w:rPr>
        <w:t>), חוקי האדם, אלו שנשמטנו מהם בחטא אדם הראשון, הם החוקים היותר מובחרים, ומשקפים את אמיתו של ה' בצורה עליונה יותר.</w:t>
      </w:r>
    </w:p>
    <w:p w:rsidR="001B6322" w:rsidRPr="001B6322" w:rsidRDefault="001B6322" w:rsidP="001B6322">
      <w:pPr>
        <w:spacing w:after="80" w:line="300" w:lineRule="exact"/>
        <w:ind w:firstLine="170"/>
        <w:jc w:val="both"/>
        <w:rPr>
          <w:ins w:id="57" w:author="ישראל אריאל" w:date="2004-04-15T07:55:00Z"/>
          <w:rFonts w:ascii="Times New Roman" w:eastAsia="Times New Roman" w:hAnsi="Times New Roman" w:cs="FrankRuehl" w:hint="cs"/>
          <w:noProof/>
          <w:szCs w:val="26"/>
          <w:rtl/>
          <w:lang w:eastAsia="he-IL"/>
        </w:rPr>
      </w:pPr>
      <w:ins w:id="58" w:author="ישראל אריאל" w:date="2004-04-15T07:55:00Z">
        <w:r w:rsidRPr="001B6322">
          <w:rPr>
            <w:rFonts w:ascii="Times New Roman" w:eastAsia="Times New Roman" w:hAnsi="Times New Roman" w:cs="FrankRuehl"/>
            <w:noProof/>
            <w:szCs w:val="26"/>
            <w:rtl/>
            <w:lang w:eastAsia="he-IL"/>
          </w:rPr>
          <w:t>אמנם,</w:t>
        </w:r>
      </w:ins>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למרות</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כל</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התואם</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שמצאנו</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בין</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שלמות</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המעשה</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לתמימותו</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של</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הרמב"ם,</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יש</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לשים</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לב</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כי</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בדברי</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האדמו"ר</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האמצעי</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שהובאו</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לעיל</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מתוארת</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תמימות</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המעשה</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כנעוצה</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בתמימות</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הרצון,</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ולא</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כפריה</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של</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החכמה</w:t>
      </w:r>
      <w:r w:rsidRPr="001B6322">
        <w:rPr>
          <w:rFonts w:ascii="Times New Roman" w:eastAsia="Times New Roman" w:hAnsi="Times New Roman" w:cs="FrankRuehl"/>
          <w:noProof/>
          <w:spacing w:val="-6"/>
          <w:szCs w:val="26"/>
          <w:rtl/>
          <w:lang w:eastAsia="he-IL"/>
        </w:rPr>
        <w:t xml:space="preserve"> </w:t>
      </w:r>
      <w:r w:rsidRPr="001B6322">
        <w:rPr>
          <w:rFonts w:ascii="Times New Roman" w:eastAsia="Times New Roman" w:hAnsi="Times New Roman" w:cs="FrankRuehl"/>
          <w:noProof/>
          <w:szCs w:val="26"/>
          <w:rtl/>
          <w:lang w:eastAsia="he-IL"/>
        </w:rPr>
        <w:t>התמימה.</w:t>
      </w:r>
      <w:r w:rsidRPr="001B6322">
        <w:rPr>
          <w:rFonts w:ascii="Times New Roman" w:eastAsia="Times New Roman" w:hAnsi="Times New Roman" w:cs="FrankRuehl"/>
          <w:noProof/>
          <w:spacing w:val="-6"/>
          <w:szCs w:val="26"/>
          <w:rtl/>
          <w:lang w:eastAsia="he-IL"/>
        </w:rPr>
        <w:t xml:space="preserve"> </w:t>
      </w:r>
      <w:ins w:id="59" w:author="ישראל אריאל" w:date="2004-04-15T07:55:00Z">
        <w:r w:rsidRPr="001B6322">
          <w:rPr>
            <w:rFonts w:ascii="Times New Roman" w:eastAsia="Times New Roman" w:hAnsi="Times New Roman" w:cs="FrankRuehl" w:hint="cs"/>
            <w:noProof/>
            <w:szCs w:val="26"/>
            <w:rtl/>
            <w:lang w:eastAsia="he-IL"/>
          </w:rPr>
          <w:t>הדבקות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הסמויה</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ברצון</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שלמעלה</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מטעם</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ודעת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משתקפת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לדרכו</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בנכונות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להתעטף</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במציאות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מוקפדת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וממושמעת,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שונה</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מן</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המציאות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הפשוטה.</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גם</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המציאות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נתפסת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לנפש</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כלמעלה</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מטעם</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ודעת,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כ"עובדה</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קשה"</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שחזקה</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מן</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האדם</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ורצונותיו,</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ושעל</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האדם</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להתאים</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עצמו</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אליה,</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ועל</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כן</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היכולת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"להבלע"</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בתוך</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מציאות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הלכתית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היא</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השתקפות</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הזיקה</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לרצון</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שאין</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דבר</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העומד</w:t>
        </w:r>
        <w:r w:rsidRPr="001B6322">
          <w:rPr>
            <w:rFonts w:ascii="Times New Roman" w:eastAsia="Times New Roman" w:hAnsi="Times New Roman" w:cs="FrankRuehl" w:hint="cs"/>
            <w:noProof/>
            <w:spacing w:val="-6"/>
            <w:szCs w:val="26"/>
            <w:rtl/>
            <w:lang w:eastAsia="he-IL"/>
          </w:rPr>
          <w:t xml:space="preserve"> </w:t>
        </w:r>
        <w:r w:rsidRPr="001B6322">
          <w:rPr>
            <w:rFonts w:ascii="Times New Roman" w:eastAsia="Times New Roman" w:hAnsi="Times New Roman" w:cs="FrankRuehl" w:hint="cs"/>
            <w:noProof/>
            <w:szCs w:val="26"/>
            <w:rtl/>
            <w:lang w:eastAsia="he-IL"/>
          </w:rPr>
          <w:t>בפניו.</w:t>
        </w:r>
        <w:r w:rsidRPr="001B6322">
          <w:rPr>
            <w:rFonts w:ascii="Times New Roman" w:eastAsia="Times New Roman" w:hAnsi="Times New Roman" w:cs="FrankRuehl" w:hint="cs"/>
            <w:noProof/>
            <w:spacing w:val="-6"/>
            <w:szCs w:val="26"/>
            <w:rtl/>
            <w:lang w:eastAsia="he-IL"/>
          </w:rPr>
          <w:t xml:space="preserve"> </w:t>
        </w:r>
      </w:ins>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 xml:space="preserve">אין זאת אלא ששלמות מעשה המצוות עצמה נתפסת באופן אחד כשמסתכלים ממבטו של הרמב"ם, ובאופן אחר ממבטה של המשנה החסידית: לרמב"ם המצוות הן שכלול הבריאה והבאתה לפסגתה, ואילו החסידות תפשה את מעשה המצוות כיכולת לבקוע את המציאות </w:t>
      </w:r>
      <w:ins w:id="60" w:author=" ישראל" w:date="2002-06-15T23:59:00Z">
        <w:r w:rsidRPr="001B6322">
          <w:rPr>
            <w:rFonts w:ascii="Times New Roman" w:eastAsia="Times New Roman" w:hAnsi="Times New Roman" w:cs="FrankRuehl"/>
            <w:noProof/>
            <w:szCs w:val="26"/>
            <w:rtl/>
            <w:lang w:eastAsia="he-IL"/>
          </w:rPr>
          <w:t>ולה</w:t>
        </w:r>
      </w:ins>
      <w:r w:rsidRPr="001B6322">
        <w:rPr>
          <w:rFonts w:ascii="Times New Roman" w:eastAsia="Times New Roman" w:hAnsi="Times New Roman" w:cs="FrankRuehl" w:hint="cs"/>
          <w:noProof/>
          <w:szCs w:val="26"/>
          <w:rtl/>
          <w:lang w:eastAsia="he-IL"/>
        </w:rPr>
        <w:t>ִי</w:t>
      </w:r>
      <w:ins w:id="61" w:author=" ישראל" w:date="2002-06-15T23:59:00Z">
        <w:r w:rsidRPr="001B6322">
          <w:rPr>
            <w:rFonts w:ascii="Times New Roman" w:eastAsia="Times New Roman" w:hAnsi="Times New Roman" w:cs="FrankRuehl"/>
            <w:noProof/>
            <w:szCs w:val="26"/>
            <w:rtl/>
            <w:lang w:eastAsia="he-IL"/>
          </w:rPr>
          <w:t>צ</w:t>
        </w:r>
      </w:ins>
      <w:r w:rsidRPr="001B6322">
        <w:rPr>
          <w:rFonts w:ascii="Times New Roman" w:eastAsia="Times New Roman" w:hAnsi="Times New Roman" w:cs="FrankRuehl" w:hint="cs"/>
          <w:noProof/>
          <w:szCs w:val="26"/>
          <w:rtl/>
          <w:lang w:eastAsia="he-IL"/>
        </w:rPr>
        <w:t>ָ</w:t>
      </w:r>
      <w:ins w:id="62" w:author=" ישראל" w:date="2002-06-15T23:59:00Z">
        <w:r w:rsidRPr="001B6322">
          <w:rPr>
            <w:rFonts w:ascii="Times New Roman" w:eastAsia="Times New Roman" w:hAnsi="Times New Roman" w:cs="FrankRuehl"/>
            <w:noProof/>
            <w:szCs w:val="26"/>
            <w:rtl/>
            <w:lang w:eastAsia="he-IL"/>
          </w:rPr>
          <w:t>ו</w:t>
        </w:r>
      </w:ins>
      <w:r w:rsidRPr="001B6322">
        <w:rPr>
          <w:rFonts w:ascii="Times New Roman" w:eastAsia="Times New Roman" w:hAnsi="Times New Roman" w:cs="FrankRuehl" w:hint="cs"/>
          <w:noProof/>
          <w:szCs w:val="26"/>
          <w:rtl/>
          <w:lang w:eastAsia="he-IL"/>
        </w:rPr>
        <w:t>ֵ</w:t>
      </w:r>
      <w:ins w:id="63" w:author=" ישראל" w:date="2002-06-15T23:59:00Z">
        <w:r w:rsidRPr="001B6322">
          <w:rPr>
            <w:rFonts w:ascii="Times New Roman" w:eastAsia="Times New Roman" w:hAnsi="Times New Roman" w:cs="FrankRuehl"/>
            <w:noProof/>
            <w:szCs w:val="26"/>
            <w:rtl/>
            <w:lang w:eastAsia="he-IL"/>
          </w:rPr>
          <w:t>ת</w:t>
        </w:r>
      </w:ins>
      <w:r w:rsidRPr="001B6322">
        <w:rPr>
          <w:rFonts w:ascii="Times New Roman" w:eastAsia="Times New Roman" w:hAnsi="Times New Roman" w:cs="FrankRuehl"/>
          <w:noProof/>
          <w:szCs w:val="26"/>
          <w:rtl/>
          <w:lang w:eastAsia="he-IL"/>
        </w:rPr>
        <w:t xml:space="preserve"> אל מה שלמעלה ממנה. קיום המצוות נתפס כהשתחררות מן המציאות</w:t>
      </w:r>
      <w:r w:rsidRPr="001B6322">
        <w:rPr>
          <w:rFonts w:ascii="Times New Roman" w:eastAsia="Times New Roman" w:hAnsi="Times New Roman" w:cs="FrankRuehl"/>
          <w:noProof/>
          <w:position w:val="-5"/>
          <w:szCs w:val="26"/>
          <w:vertAlign w:val="superscript"/>
          <w:rtl/>
          <w:lang w:eastAsia="he-IL"/>
        </w:rPr>
        <w:footnoteReference w:id="17"/>
      </w:r>
      <w:r w:rsidRPr="001B6322">
        <w:rPr>
          <w:rFonts w:ascii="Times New Roman" w:eastAsia="Times New Roman" w:hAnsi="Times New Roman" w:cs="FrankRuehl"/>
          <w:noProof/>
          <w:szCs w:val="26"/>
          <w:rtl/>
          <w:lang w:eastAsia="he-IL"/>
        </w:rPr>
        <w:t>, השתחררות אשר אמנם מאפשרת לשאוב כח ולשוב ולתקן את המציאות עצמה</w:t>
      </w:r>
      <w:ins w:id="64" w:author="ישראל אריאל" w:date="2004-04-15T07:55:00Z">
        <w:r w:rsidRPr="001B6322">
          <w:rPr>
            <w:rFonts w:ascii="Times New Roman" w:eastAsia="Times New Roman" w:hAnsi="Times New Roman" w:cs="FrankRuehl" w:hint="cs"/>
            <w:noProof/>
            <w:szCs w:val="26"/>
            <w:rtl/>
            <w:lang w:eastAsia="he-IL"/>
          </w:rPr>
          <w:t xml:space="preserve">. כלומר, עילוי המציאות לא יבוא מתוך העמקה בהבנת מהותה אלא מתוך תוקף של רצון לברוא אותה מחדש. כשם שעצם הבריאה משקף, לפי דרכה של החסידות, רצון ופריצה של ה' מתוך </w:t>
        </w:r>
      </w:ins>
      <w:r w:rsidRPr="001B6322">
        <w:rPr>
          <w:rFonts w:ascii="Times New Roman" w:eastAsia="Times New Roman" w:hAnsi="Times New Roman" w:cs="FrankRuehl" w:hint="cs"/>
          <w:noProof/>
          <w:szCs w:val="26"/>
          <w:rtl/>
          <w:lang w:eastAsia="he-IL"/>
        </w:rPr>
        <w:t>'</w:t>
      </w:r>
      <w:ins w:id="65" w:author="ישראל אריאל" w:date="2004-04-15T07:55:00Z">
        <w:r w:rsidRPr="001B6322">
          <w:rPr>
            <w:rFonts w:ascii="Times New Roman" w:eastAsia="Times New Roman" w:hAnsi="Times New Roman" w:cs="FrankRuehl" w:hint="cs"/>
            <w:noProof/>
            <w:szCs w:val="26"/>
            <w:rtl/>
            <w:lang w:eastAsia="he-IL"/>
          </w:rPr>
          <w:t>שלמותו הנינוחה</w:t>
        </w:r>
      </w:ins>
      <w:r w:rsidRPr="001B6322">
        <w:rPr>
          <w:rFonts w:ascii="Times New Roman" w:eastAsia="Times New Roman" w:hAnsi="Times New Roman" w:cs="FrankRuehl" w:hint="cs"/>
          <w:noProof/>
          <w:szCs w:val="26"/>
          <w:rtl/>
          <w:lang w:eastAsia="he-IL"/>
        </w:rPr>
        <w:t>'</w:t>
      </w:r>
      <w:ins w:id="66" w:author="ישראל אריאל" w:date="2004-04-15T07:55:00Z">
        <w:r w:rsidRPr="001B6322">
          <w:rPr>
            <w:rFonts w:ascii="Times New Roman" w:eastAsia="Times New Roman" w:hAnsi="Times New Roman" w:cs="FrankRuehl" w:hint="cs"/>
            <w:noProof/>
            <w:szCs w:val="26"/>
            <w:rtl/>
            <w:lang w:eastAsia="he-IL"/>
          </w:rPr>
          <w:t xml:space="preserve"> (על שיטת הרמב"ם בזה ראה לעיל הערה</w:t>
        </w:r>
      </w:ins>
      <w:r w:rsidRPr="001B6322">
        <w:rPr>
          <w:rFonts w:ascii="Times New Roman" w:eastAsia="Times New Roman" w:hAnsi="Times New Roman" w:cs="FrankRuehl" w:hint="cs"/>
          <w:noProof/>
          <w:szCs w:val="26"/>
          <w:rtl/>
          <w:lang w:eastAsia="he-IL"/>
        </w:rPr>
        <w:t xml:space="preserve"> </w:t>
      </w:r>
      <w:r w:rsidRPr="001B6322">
        <w:rPr>
          <w:rFonts w:ascii="Times New Roman" w:eastAsia="Times New Roman" w:hAnsi="Times New Roman" w:cs="FrankRuehl"/>
          <w:noProof/>
          <w:szCs w:val="26"/>
          <w:rtl/>
          <w:lang w:eastAsia="he-IL"/>
        </w:rPr>
        <w:fldChar w:fldCharType="begin"/>
      </w:r>
      <w:r w:rsidRPr="001B6322">
        <w:rPr>
          <w:rFonts w:ascii="Times New Roman" w:eastAsia="Times New Roman" w:hAnsi="Times New Roman" w:cs="FrankRuehl"/>
          <w:noProof/>
          <w:szCs w:val="26"/>
          <w:rtl/>
          <w:lang w:eastAsia="he-IL"/>
        </w:rPr>
        <w:instrText xml:space="preserve"> </w:instrText>
      </w:r>
      <w:r w:rsidRPr="001B6322">
        <w:rPr>
          <w:rFonts w:ascii="Times New Roman" w:eastAsia="Times New Roman" w:hAnsi="Times New Roman" w:cs="FrankRuehl"/>
          <w:noProof/>
          <w:szCs w:val="26"/>
          <w:lang w:eastAsia="he-IL"/>
        </w:rPr>
        <w:instrText>NOTEREF</w:instrText>
      </w:r>
      <w:r w:rsidRPr="001B6322">
        <w:rPr>
          <w:rFonts w:ascii="Times New Roman" w:eastAsia="Times New Roman" w:hAnsi="Times New Roman" w:cs="FrankRuehl"/>
          <w:noProof/>
          <w:szCs w:val="26"/>
          <w:rtl/>
          <w:lang w:eastAsia="he-IL"/>
        </w:rPr>
        <w:instrText xml:space="preserve"> _</w:instrText>
      </w:r>
      <w:r w:rsidRPr="001B6322">
        <w:rPr>
          <w:rFonts w:ascii="Times New Roman" w:eastAsia="Times New Roman" w:hAnsi="Times New Roman" w:cs="FrankRuehl"/>
          <w:noProof/>
          <w:szCs w:val="26"/>
          <w:lang w:eastAsia="he-IL"/>
        </w:rPr>
        <w:instrText>Ref80365029 \h</w:instrText>
      </w:r>
      <w:r w:rsidRPr="001B6322">
        <w:rPr>
          <w:rFonts w:ascii="Times New Roman" w:eastAsia="Times New Roman" w:hAnsi="Times New Roman" w:cs="FrankRuehl"/>
          <w:noProof/>
          <w:szCs w:val="26"/>
          <w:rtl/>
          <w:lang w:eastAsia="he-IL"/>
        </w:rPr>
        <w:instrText xml:space="preserve"> </w:instrText>
      </w:r>
      <w:r w:rsidRPr="001B6322">
        <w:rPr>
          <w:rFonts w:ascii="Times New Roman" w:eastAsia="Times New Roman" w:hAnsi="Times New Roman" w:cs="FrankRuehl"/>
          <w:noProof/>
          <w:szCs w:val="26"/>
          <w:lang w:eastAsia="he-IL"/>
        </w:rPr>
      </w:r>
      <w:r w:rsidRPr="001B6322">
        <w:rPr>
          <w:rFonts w:ascii="Times New Roman" w:eastAsia="Times New Roman" w:hAnsi="Times New Roman" w:cs="FrankRuehl"/>
          <w:noProof/>
          <w:szCs w:val="26"/>
          <w:rtl/>
          <w:lang w:eastAsia="he-IL"/>
        </w:rPr>
        <w:instrText xml:space="preserve"> \* </w:instrText>
      </w:r>
      <w:r w:rsidRPr="001B6322">
        <w:rPr>
          <w:rFonts w:ascii="Times New Roman" w:eastAsia="Times New Roman" w:hAnsi="Times New Roman" w:cs="FrankRuehl"/>
          <w:noProof/>
          <w:szCs w:val="26"/>
          <w:lang w:eastAsia="he-IL"/>
        </w:rPr>
        <w:instrText>MERGEFORMAT</w:instrText>
      </w:r>
      <w:r w:rsidRPr="001B6322">
        <w:rPr>
          <w:rFonts w:ascii="Times New Roman" w:eastAsia="Times New Roman" w:hAnsi="Times New Roman" w:cs="FrankRuehl"/>
          <w:noProof/>
          <w:szCs w:val="26"/>
          <w:rtl/>
          <w:lang w:eastAsia="he-IL"/>
        </w:rPr>
        <w:instrText xml:space="preserve"> </w:instrText>
      </w:r>
      <w:r w:rsidRPr="001B6322">
        <w:rPr>
          <w:rFonts w:ascii="Times New Roman" w:eastAsia="Times New Roman" w:hAnsi="Times New Roman" w:cs="FrankRuehl"/>
          <w:noProof/>
          <w:szCs w:val="26"/>
          <w:rtl/>
          <w:lang w:eastAsia="he-IL"/>
        </w:rPr>
        <w:fldChar w:fldCharType="separate"/>
      </w:r>
      <w:r w:rsidRPr="001B6322">
        <w:rPr>
          <w:rFonts w:ascii="Times New Roman" w:eastAsia="Times New Roman" w:hAnsi="Times New Roman" w:cs="Times New Roman"/>
          <w:noProof/>
          <w:szCs w:val="26"/>
          <w:rtl/>
          <w:lang w:eastAsia="he-IL"/>
        </w:rPr>
        <w:t>לט</w:t>
      </w:r>
      <w:r w:rsidRPr="001B6322">
        <w:rPr>
          <w:rFonts w:ascii="Times New Roman" w:eastAsia="Times New Roman" w:hAnsi="Times New Roman" w:cs="FrankRuehl"/>
          <w:noProof/>
          <w:szCs w:val="26"/>
          <w:rtl/>
          <w:lang w:eastAsia="he-IL"/>
        </w:rPr>
        <w:fldChar w:fldCharType="end"/>
      </w:r>
      <w:ins w:id="67" w:author="ישראל אריאל" w:date="2004-04-15T07:55:00Z">
        <w:r w:rsidRPr="001B6322">
          <w:rPr>
            <w:rFonts w:ascii="Times New Roman" w:eastAsia="Times New Roman" w:hAnsi="Times New Roman" w:cs="FrankRuehl" w:hint="cs"/>
            <w:noProof/>
            <w:szCs w:val="26"/>
            <w:rtl/>
            <w:lang w:eastAsia="he-IL"/>
          </w:rPr>
          <w:t>), כך תיקונה יבוא על ידי האדם הפורץ מתוך עצמו אל ה'</w:t>
        </w:r>
      </w:ins>
      <w:r w:rsidRPr="001B6322">
        <w:rPr>
          <w:rFonts w:ascii="Times New Roman" w:eastAsia="Times New Roman" w:hAnsi="Times New Roman" w:cs="FrankRuehl"/>
          <w:noProof/>
          <w:position w:val="-5"/>
          <w:szCs w:val="26"/>
          <w:vertAlign w:val="superscript"/>
          <w:rtl/>
          <w:lang w:eastAsia="he-IL"/>
        </w:rPr>
        <w:footnoteReference w:id="18"/>
      </w:r>
      <w:r w:rsidRPr="001B6322">
        <w:rPr>
          <w:rFonts w:ascii="Times New Roman" w:eastAsia="Times New Roman" w:hAnsi="Times New Roman" w:cs="FrankRuehl"/>
          <w:noProof/>
          <w:szCs w:val="26"/>
          <w:rtl/>
          <w:lang w:eastAsia="he-IL"/>
        </w:rPr>
        <w:t>.</w:t>
      </w:r>
    </w:p>
    <w:p w:rsidR="001B6322" w:rsidRPr="001B6322" w:rsidRDefault="001B6322" w:rsidP="001B6322">
      <w:pPr>
        <w:spacing w:after="80" w:line="300" w:lineRule="exact"/>
        <w:ind w:firstLine="170"/>
        <w:jc w:val="both"/>
        <w:rPr>
          <w:rFonts w:ascii="Times New Roman" w:eastAsia="Times New Roman" w:hAnsi="Times New Roman" w:cs="FrankRuehl"/>
          <w:b/>
          <w:bCs/>
          <w:noProof/>
          <w:szCs w:val="27"/>
          <w:rtl/>
          <w:lang w:eastAsia="he-IL"/>
        </w:rPr>
      </w:pPr>
      <w:r w:rsidRPr="001B6322">
        <w:rPr>
          <w:rFonts w:ascii="Times New Roman" w:eastAsia="Times New Roman" w:hAnsi="Times New Roman" w:cs="FrankRuehl"/>
          <w:noProof/>
          <w:szCs w:val="26"/>
          <w:rtl/>
          <w:lang w:eastAsia="he-IL"/>
        </w:rPr>
        <w:t xml:space="preserve">ואמנם תיתכן גישה נוספת לשלמות מעשה המצוות, אולי ניתן לכנותה גישה ממוצעת, והיא הגישה שהוזכרה כבר לעיל. לפיה מעשה המצוות אינו שכלול המציאות, אך גם לא מתעלה ממנה בדרך של התעלמות; מעשה המצוות </w:t>
      </w:r>
      <w:r w:rsidRPr="001B6322">
        <w:rPr>
          <w:rFonts w:ascii="Times New Roman" w:eastAsia="Times New Roman" w:hAnsi="Times New Roman" w:cs="Miriam"/>
          <w:noProof/>
          <w:rtl/>
          <w:lang w:eastAsia="he-IL"/>
        </w:rPr>
        <w:t>מגונן</w:t>
      </w:r>
      <w:r w:rsidRPr="001B6322">
        <w:rPr>
          <w:rFonts w:ascii="Times New Roman" w:eastAsia="Times New Roman" w:hAnsi="Times New Roman" w:cs="FrankRuehl"/>
          <w:noProof/>
          <w:szCs w:val="26"/>
          <w:rtl/>
          <w:lang w:eastAsia="he-IL"/>
        </w:rPr>
        <w:t xml:space="preserve"> מפני המציאות הפשוטה, טורח לגבש מציאות אלטרנטיבית, ואף אם תהא זו מציאות פחות טבעית ופחות 'ממילאית'. אפשר שלפי גישה זו תמימות המעשה משקפת (ואף מסייעת להוציא לפועל) את תמימות הלב הבוחר להתמסר. מעשה המצוות דומה אז לצורת החיים שבוחרים בה בני זוג, </w:t>
      </w:r>
      <w:ins w:id="68" w:author=" ישראל" w:date="2002-06-15T23:59:00Z">
        <w:r w:rsidRPr="001B6322">
          <w:rPr>
            <w:rFonts w:ascii="Times New Roman" w:eastAsia="Times New Roman" w:hAnsi="Times New Roman" w:cs="FrankRuehl" w:hint="cs"/>
            <w:noProof/>
            <w:szCs w:val="26"/>
            <w:rtl/>
            <w:lang w:eastAsia="he-IL"/>
          </w:rPr>
          <w:t>בנכונותם להשתנות ולהתחשב, ו</w:t>
        </w:r>
      </w:ins>
      <w:r w:rsidRPr="001B6322">
        <w:rPr>
          <w:rFonts w:ascii="Times New Roman" w:eastAsia="Times New Roman" w:hAnsi="Times New Roman" w:cs="FrankRuehl"/>
          <w:noProof/>
          <w:szCs w:val="26"/>
          <w:rtl/>
          <w:lang w:eastAsia="he-IL"/>
        </w:rPr>
        <w:t>בוותרם ביודעין אל הנוחות ואולי אף הנינוחות, שבחיים הפטורים ממחויבות ואחריות.</w:t>
      </w:r>
    </w:p>
    <w:p w:rsidR="001B6322" w:rsidRPr="001B6322" w:rsidRDefault="001B6322" w:rsidP="001B6322">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69" w:name="_Ref81149661"/>
      <w:r w:rsidRPr="001B6322">
        <w:rPr>
          <w:rFonts w:ascii="Times New Roman" w:eastAsia="Times New Roman" w:hAnsi="Times New Roman" w:cs="Guttman Hodes" w:hint="cs"/>
          <w:bCs/>
          <w:noProof/>
          <w:color w:val="333333"/>
          <w:szCs w:val="32"/>
          <w:rtl/>
          <w:lang w:eastAsia="he-IL"/>
        </w:rPr>
        <w:t>שלש דמויות של תמימים</w:t>
      </w:r>
      <w:bookmarkEnd w:id="69"/>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לסיכום שלש הגישות נבוא לרמוז כי כל אחת מהן נשענת על "תמים" אחר:</w:t>
      </w:r>
    </w:p>
    <w:p w:rsidR="001B6322" w:rsidRPr="001B6322" w:rsidRDefault="001B6322" w:rsidP="001B6322">
      <w:pPr>
        <w:spacing w:after="80" w:line="300" w:lineRule="exact"/>
        <w:ind w:firstLine="170"/>
        <w:jc w:val="both"/>
        <w:rPr>
          <w:rFonts w:ascii="Times New Roman" w:eastAsia="Times New Roman" w:hAnsi="Times New Roman" w:cs="FrankRuehl" w:hint="cs"/>
          <w:noProof/>
          <w:szCs w:val="26"/>
          <w:rtl/>
          <w:lang w:eastAsia="he-IL"/>
        </w:rPr>
      </w:pPr>
      <w:r w:rsidRPr="001B6322">
        <w:rPr>
          <w:rFonts w:ascii="Times New Roman" w:eastAsia="Times New Roman" w:hAnsi="Times New Roman" w:cs="Miriam"/>
          <w:noProof/>
          <w:rtl/>
          <w:lang w:eastAsia="he-IL"/>
        </w:rPr>
        <w:t xml:space="preserve">הרמב"ם </w:t>
      </w:r>
      <w:r w:rsidRPr="001B6322">
        <w:rPr>
          <w:rFonts w:ascii="Times New Roman" w:eastAsia="Times New Roman" w:hAnsi="Times New Roman" w:cs="FrankRuehl"/>
          <w:noProof/>
          <w:szCs w:val="26"/>
          <w:rtl/>
          <w:lang w:eastAsia="he-IL"/>
        </w:rPr>
        <w:t xml:space="preserve">נסמך על </w:t>
      </w:r>
      <w:r w:rsidRPr="001B6322">
        <w:rPr>
          <w:rFonts w:ascii="Times New Roman" w:eastAsia="Times New Roman" w:hAnsi="Times New Roman" w:cs="Miriam"/>
          <w:noProof/>
          <w:rtl/>
          <w:lang w:eastAsia="he-IL"/>
        </w:rPr>
        <w:t>נח</w:t>
      </w:r>
      <w:r w:rsidRPr="001B6322">
        <w:rPr>
          <w:rFonts w:ascii="Times New Roman" w:eastAsia="Times New Roman" w:hAnsi="Times New Roman" w:cs="FrankRuehl"/>
          <w:noProof/>
          <w:szCs w:val="26"/>
          <w:rtl/>
          <w:lang w:eastAsia="he-IL"/>
        </w:rPr>
        <w:t xml:space="preserve"> שהיה צדיק </w:t>
      </w:r>
      <w:r w:rsidRPr="001B6322">
        <w:rPr>
          <w:rFonts w:ascii="Times New Roman" w:eastAsia="Times New Roman" w:hAnsi="Times New Roman" w:cs="Miriam"/>
          <w:noProof/>
          <w:rtl/>
          <w:lang w:eastAsia="he-IL"/>
        </w:rPr>
        <w:t>תמים</w:t>
      </w:r>
      <w:r w:rsidRPr="001B6322">
        <w:rPr>
          <w:rFonts w:ascii="Times New Roman" w:eastAsia="Times New Roman" w:hAnsi="Times New Roman" w:cs="FrankRuehl"/>
          <w:noProof/>
          <w:szCs w:val="26"/>
          <w:rtl/>
          <w:lang w:eastAsia="he-IL"/>
        </w:rPr>
        <w:t xml:space="preserve">. צדקתו התמימה לעומת השחתת כל בשר נשמעת כמו תמימות המעשה. תמימות מול השחתה מצאנו גם במומי הקרבנות </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"יקריבו… לרצ</w:t>
      </w:r>
      <w:r w:rsidRPr="001B6322">
        <w:rPr>
          <w:rFonts w:ascii="Times New Roman" w:eastAsia="Times New Roman" w:hAnsi="Times New Roman" w:cs="FrankRuehl" w:hint="cs"/>
          <w:noProof/>
          <w:spacing w:val="-100"/>
          <w:szCs w:val="26"/>
          <w:rtl/>
          <w:lang w:eastAsia="he-IL"/>
        </w:rPr>
        <w:t>ֹ</w:t>
      </w:r>
      <w:r w:rsidRPr="001B6322">
        <w:rPr>
          <w:rFonts w:ascii="Times New Roman" w:eastAsia="Times New Roman" w:hAnsi="Times New Roman" w:cs="FrankRuehl"/>
          <w:noProof/>
          <w:szCs w:val="26"/>
          <w:rtl/>
          <w:lang w:eastAsia="he-IL"/>
        </w:rPr>
        <w:t xml:space="preserve">נכם </w:t>
      </w:r>
      <w:r w:rsidRPr="001B6322">
        <w:rPr>
          <w:rFonts w:ascii="Times New Roman" w:eastAsia="Times New Roman" w:hAnsi="Times New Roman" w:cs="Miriam"/>
          <w:noProof/>
          <w:rtl/>
          <w:lang w:eastAsia="he-IL"/>
        </w:rPr>
        <w:t>תמים</w:t>
      </w:r>
      <w:r w:rsidRPr="001B6322">
        <w:rPr>
          <w:rFonts w:ascii="Times New Roman" w:eastAsia="Times New Roman" w:hAnsi="Times New Roman" w:cs="FrankRuehl"/>
          <w:noProof/>
          <w:szCs w:val="26"/>
          <w:rtl/>
          <w:lang w:eastAsia="he-IL"/>
        </w:rPr>
        <w:t xml:space="preserve"> זכר… כל אשר בו מום לא תקריבו… </w:t>
      </w:r>
      <w:r w:rsidRPr="001B6322">
        <w:rPr>
          <w:rFonts w:ascii="Times New Roman" w:eastAsia="Times New Roman" w:hAnsi="Times New Roman" w:cs="Miriam"/>
          <w:noProof/>
          <w:rtl/>
          <w:lang w:eastAsia="he-IL"/>
        </w:rPr>
        <w:t>משחתם</w:t>
      </w:r>
      <w:r w:rsidRPr="001B6322">
        <w:rPr>
          <w:rFonts w:ascii="Times New Roman" w:eastAsia="Times New Roman" w:hAnsi="Times New Roman" w:cs="FrankRuehl"/>
          <w:noProof/>
          <w:szCs w:val="26"/>
          <w:rtl/>
          <w:lang w:eastAsia="he-IL"/>
        </w:rPr>
        <w:t xml:space="preserve"> בהם מום בם לא ירצו לכם"</w:t>
      </w:r>
      <w:del w:id="70" w:author="ישראל אריאל" w:date="2004-06-06T16:31:00Z">
        <w:r w:rsidRPr="001B6322">
          <w:rPr>
            <w:rFonts w:ascii="Times New Roman" w:eastAsia="Times New Roman" w:hAnsi="Times New Roman" w:cs="FrankRuehl"/>
            <w:noProof/>
            <w:szCs w:val="26"/>
            <w:rtl/>
            <w:lang w:eastAsia="he-IL"/>
          </w:rPr>
          <w:delText xml:space="preserve"> (ויקרא כב, יח-כו)</w:delText>
        </w:r>
      </w:del>
      <w:ins w:id="71" w:author="ישראל אריאל" w:date="2004-06-06T16:31:00Z">
        <w:r w:rsidRPr="001B6322">
          <w:rPr>
            <w:rFonts w:ascii="Times New Roman" w:eastAsia="Times New Roman" w:hAnsi="Times New Roman" w:cs="FrankRuehl"/>
            <w:noProof/>
            <w:position w:val="-5"/>
            <w:szCs w:val="26"/>
            <w:vertAlign w:val="superscript"/>
            <w:rtl/>
            <w:lang w:eastAsia="he-IL"/>
          </w:rPr>
          <w:footnoteReference w:id="19"/>
        </w:r>
      </w:ins>
      <w:r w:rsidRPr="001B6322">
        <w:rPr>
          <w:rFonts w:ascii="Times New Roman" w:eastAsia="Times New Roman" w:hAnsi="Times New Roman" w:cs="FrankRuehl"/>
          <w:noProof/>
          <w:szCs w:val="26"/>
          <w:rtl/>
          <w:lang w:eastAsia="he-IL"/>
        </w:rPr>
        <w:t xml:space="preserve">), וגם בהשוואת ה' את תמימותו למומי ישראל הממרים רצונו ("הצור תמים </w:t>
      </w:r>
      <w:r w:rsidRPr="001B6322">
        <w:rPr>
          <w:rFonts w:ascii="Times New Roman" w:eastAsia="Times New Roman" w:hAnsi="Times New Roman" w:cs="Miriam"/>
          <w:noProof/>
          <w:rtl/>
          <w:lang w:eastAsia="he-IL"/>
        </w:rPr>
        <w:t>פעלו</w:t>
      </w:r>
      <w:r w:rsidRPr="001B6322">
        <w:rPr>
          <w:rFonts w:ascii="Times New Roman" w:eastAsia="Times New Roman" w:hAnsi="Times New Roman" w:cs="FrankRuehl"/>
          <w:noProof/>
          <w:szCs w:val="26"/>
          <w:rtl/>
          <w:lang w:eastAsia="he-IL"/>
        </w:rPr>
        <w:t xml:space="preserve"> כי כל דרכיו משפט, אל אמונה ואין עול, צדיק וישר הוא. ש</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חת לו לא בניו מומם, דור ע</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קש ופתלת</w:t>
      </w:r>
      <w:r w:rsidRPr="001B6322">
        <w:rPr>
          <w:rFonts w:ascii="Times New Roman" w:eastAsia="Times New Roman" w:hAnsi="Times New Roman" w:cs="FrankRuehl" w:hint="cs"/>
          <w:noProof/>
          <w:spacing w:val="-100"/>
          <w:szCs w:val="26"/>
          <w:rtl/>
          <w:lang w:eastAsia="he-IL"/>
        </w:rPr>
        <w:t>ֹ</w:t>
      </w:r>
      <w:r w:rsidRPr="001B6322">
        <w:rPr>
          <w:rFonts w:ascii="Times New Roman" w:eastAsia="Times New Roman" w:hAnsi="Times New Roman" w:cs="FrankRuehl"/>
          <w:noProof/>
          <w:szCs w:val="26"/>
          <w:rtl/>
          <w:lang w:eastAsia="he-IL"/>
        </w:rPr>
        <w:t>ל"</w:t>
      </w:r>
      <w:del w:id="74" w:author="ישראל אריאל" w:date="2004-06-06T16:32:00Z">
        <w:r w:rsidRPr="001B6322">
          <w:rPr>
            <w:rFonts w:ascii="Times New Roman" w:eastAsia="Times New Roman" w:hAnsi="Times New Roman" w:cs="FrankRuehl"/>
            <w:noProof/>
            <w:szCs w:val="26"/>
            <w:rtl/>
            <w:lang w:eastAsia="he-IL"/>
          </w:rPr>
          <w:delText xml:space="preserve"> (דברים </w:delText>
        </w:r>
        <w:r w:rsidRPr="001B6322">
          <w:rPr>
            <w:rFonts w:ascii="Times New Roman" w:eastAsia="Times New Roman" w:hAnsi="Times New Roman" w:cs="FrankRuehl" w:hint="cs"/>
            <w:noProof/>
            <w:szCs w:val="26"/>
            <w:rtl/>
            <w:lang w:eastAsia="he-IL"/>
          </w:rPr>
          <w:delText>)</w:delText>
        </w:r>
      </w:del>
      <w:ins w:id="75" w:author="ישראל אריאל" w:date="2004-06-06T16:32:00Z">
        <w:r w:rsidRPr="001B6322">
          <w:rPr>
            <w:rFonts w:ascii="Times New Roman" w:eastAsia="Times New Roman" w:hAnsi="Times New Roman" w:cs="FrankRuehl"/>
            <w:noProof/>
            <w:position w:val="-5"/>
            <w:szCs w:val="26"/>
            <w:vertAlign w:val="superscript"/>
            <w:rtl/>
            <w:lang w:eastAsia="he-IL"/>
          </w:rPr>
          <w:footnoteReference w:id="20"/>
        </w:r>
      </w:ins>
      <w:r w:rsidRPr="001B6322">
        <w:rPr>
          <w:rFonts w:ascii="Times New Roman" w:eastAsia="Times New Roman" w:hAnsi="Times New Roman" w:cs="FrankRuehl"/>
          <w:noProof/>
          <w:szCs w:val="26"/>
          <w:rtl/>
          <w:lang w:eastAsia="he-IL"/>
        </w:rPr>
        <w:t xml:space="preserve">). הנה רואים שכשם שעיקוש ועיוות המציאות פירושו השחתתה, כך פעולה ללא עוול מבטאת את תמימות מקורה. עולם שדרכו נשחתה לגמרי, ונהייתה הפוכה לתמימות, מאבד את יכולת הקיום שלו (בלשונו של ר' </w:t>
      </w:r>
      <w:r w:rsidRPr="001B6322">
        <w:rPr>
          <w:rFonts w:ascii="Times New Roman" w:eastAsia="Times New Roman" w:hAnsi="Times New Roman" w:cs="FrankRuehl"/>
          <w:noProof/>
          <w:szCs w:val="26"/>
          <w:rtl/>
          <w:lang w:eastAsia="he-IL"/>
        </w:rPr>
        <w:lastRenderedPageBreak/>
        <w:t>אייזיק מהומיל: נופל "למטה מן המציאות"), כמבואר לעיל באריכות על הזיקה ההדוקה שבין אמת למציאות.</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FrankRuehl"/>
          <w:noProof/>
          <w:szCs w:val="26"/>
          <w:rtl/>
          <w:lang w:eastAsia="he-IL"/>
        </w:rPr>
        <w:t>נח הוא גם ההתחדשות של שבע מצוות בני נח – המצוות הראשוניות המתבקשות אצל מי שיש בו דעת (כדברי הרמב"ם</w:t>
      </w:r>
      <w:ins w:id="78" w:author="ישראל אריאל" w:date="2004-06-06T16:33:00Z">
        <w:r w:rsidRPr="001B6322">
          <w:rPr>
            <w:rFonts w:ascii="Times New Roman" w:eastAsia="Times New Roman" w:hAnsi="Times New Roman" w:cs="FrankRuehl" w:hint="cs"/>
            <w:noProof/>
            <w:szCs w:val="26"/>
            <w:rtl/>
            <w:lang w:eastAsia="he-IL"/>
          </w:rPr>
          <w:t xml:space="preserve"> </w:t>
        </w:r>
      </w:ins>
      <w:del w:id="79" w:author="ישראל אריאל" w:date="2004-06-06T16:33:00Z">
        <w:r w:rsidRPr="001B6322">
          <w:rPr>
            <w:rFonts w:ascii="Times New Roman" w:eastAsia="Times New Roman" w:hAnsi="Times New Roman" w:cs="FrankRuehl"/>
            <w:noProof/>
            <w:szCs w:val="26"/>
            <w:rtl/>
            <w:lang w:eastAsia="he-IL"/>
          </w:rPr>
          <w:delText xml:space="preserve"> –</w:delText>
        </w:r>
      </w:del>
      <w:del w:id="80" w:author="ישראל אריאל" w:date="2004-06-06T16:32:00Z">
        <w:r w:rsidRPr="001B6322">
          <w:rPr>
            <w:rFonts w:ascii="Times New Roman" w:eastAsia="Times New Roman" w:hAnsi="Times New Roman" w:cs="FrankRuehl"/>
            <w:noProof/>
            <w:szCs w:val="26"/>
            <w:rtl/>
            <w:lang w:eastAsia="he-IL"/>
          </w:rPr>
          <w:delText xml:space="preserve"> הל' מלכים – ע</w:delText>
        </w:r>
      </w:del>
      <w:ins w:id="81" w:author="ישראל אריאל" w:date="2004-06-06T16:33:00Z">
        <w:r w:rsidRPr="001B6322">
          <w:rPr>
            <w:rFonts w:ascii="Times New Roman" w:eastAsia="Times New Roman" w:hAnsi="Times New Roman" w:cs="FrankRuehl" w:hint="cs"/>
            <w:noProof/>
            <w:szCs w:val="26"/>
            <w:rtl/>
            <w:lang w:eastAsia="he-IL"/>
          </w:rPr>
          <w:t>ע</w:t>
        </w:r>
      </w:ins>
      <w:r w:rsidRPr="001B6322">
        <w:rPr>
          <w:rFonts w:ascii="Times New Roman" w:eastAsia="Times New Roman" w:hAnsi="Times New Roman" w:cs="FrankRuehl"/>
          <w:noProof/>
          <w:szCs w:val="26"/>
          <w:rtl/>
          <w:lang w:eastAsia="he-IL"/>
        </w:rPr>
        <w:t>ל חכמי האומות המקיימים ז' מצוות מדעתם</w:t>
      </w:r>
      <w:bookmarkStart w:id="82" w:name="_Ref80366721"/>
      <w:r w:rsidRPr="001B6322">
        <w:rPr>
          <w:rFonts w:ascii="Times New Roman" w:eastAsia="Times New Roman" w:hAnsi="Times New Roman" w:cs="FrankRuehl"/>
          <w:noProof/>
          <w:position w:val="-5"/>
          <w:szCs w:val="26"/>
          <w:vertAlign w:val="superscript"/>
          <w:rtl/>
          <w:lang w:eastAsia="he-IL"/>
        </w:rPr>
        <w:footnoteReference w:id="21"/>
      </w:r>
      <w:bookmarkEnd w:id="82"/>
      <w:r w:rsidRPr="001B6322">
        <w:rPr>
          <w:rFonts w:ascii="Times New Roman" w:eastAsia="Times New Roman" w:hAnsi="Times New Roman" w:cs="FrankRuehl"/>
          <w:noProof/>
          <w:szCs w:val="26"/>
          <w:rtl/>
          <w:lang w:eastAsia="he-IL"/>
        </w:rPr>
        <w:t>).</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Miriam"/>
          <w:noProof/>
          <w:rtl/>
          <w:lang w:eastAsia="he-IL"/>
        </w:rPr>
        <w:t>הרמב"ן</w:t>
      </w:r>
      <w:r w:rsidRPr="001B6322">
        <w:rPr>
          <w:rFonts w:ascii="Times New Roman" w:eastAsia="Times New Roman" w:hAnsi="Times New Roman" w:cs="FrankRuehl"/>
          <w:noProof/>
          <w:szCs w:val="26"/>
          <w:rtl/>
          <w:lang w:eastAsia="he-IL"/>
        </w:rPr>
        <w:t xml:space="preserve"> נסמך על</w:t>
      </w:r>
      <w:r w:rsidRPr="001B6322">
        <w:rPr>
          <w:rFonts w:ascii="Times New Roman" w:eastAsia="Times New Roman" w:hAnsi="Times New Roman" w:cs="Miriam"/>
          <w:noProof/>
          <w:rtl/>
          <w:lang w:eastAsia="he-IL"/>
        </w:rPr>
        <w:t xml:space="preserve"> אברהם</w:t>
      </w:r>
      <w:r w:rsidRPr="001B6322">
        <w:rPr>
          <w:rFonts w:ascii="Times New Roman" w:eastAsia="Times New Roman" w:hAnsi="Times New Roman" w:cs="FrankRuehl"/>
          <w:noProof/>
          <w:szCs w:val="26"/>
          <w:rtl/>
          <w:lang w:eastAsia="he-IL"/>
        </w:rPr>
        <w:t xml:space="preserve">, כפי שפירש את הפסוק: "התהלך לפני והיה </w:t>
      </w:r>
      <w:r w:rsidRPr="001B6322">
        <w:rPr>
          <w:rFonts w:ascii="Times New Roman" w:eastAsia="Times New Roman" w:hAnsi="Times New Roman" w:cs="Miriam"/>
          <w:noProof/>
          <w:rtl/>
          <w:lang w:eastAsia="he-IL"/>
        </w:rPr>
        <w:t>תמים</w:t>
      </w:r>
      <w:r w:rsidRPr="001B6322">
        <w:rPr>
          <w:rFonts w:ascii="Times New Roman" w:eastAsia="Times New Roman" w:hAnsi="Times New Roman" w:cs="FrankRuehl"/>
          <w:noProof/>
          <w:szCs w:val="26"/>
          <w:rtl/>
          <w:lang w:eastAsia="he-IL"/>
        </w:rPr>
        <w:t xml:space="preserve">" (עיין לעיל </w:t>
      </w:r>
      <w:ins w:id="96" w:author=" ישראל" w:date="2002-06-15T23:59:00Z">
        <w:r w:rsidRPr="001B6322">
          <w:rPr>
            <w:rFonts w:ascii="Times New Roman" w:eastAsia="Times New Roman" w:hAnsi="Times New Roman" w:cs="FrankRuehl" w:hint="cs"/>
            <w:noProof/>
            <w:szCs w:val="26"/>
            <w:rtl/>
            <w:lang w:eastAsia="he-IL"/>
          </w:rPr>
          <w:t>ח"א, סוף פ"ב, ופ"ד</w:t>
        </w:r>
      </w:ins>
      <w:r w:rsidRPr="001B6322">
        <w:rPr>
          <w:rFonts w:ascii="Times New Roman" w:eastAsia="Times New Roman" w:hAnsi="Times New Roman" w:cs="FrankRuehl"/>
          <w:noProof/>
          <w:szCs w:val="26"/>
          <w:rtl/>
          <w:lang w:eastAsia="he-IL"/>
        </w:rPr>
        <w:t>), שם גם מצווה אברהם על המילה, היא הברית המכו</w:t>
      </w:r>
      <w:r w:rsidRPr="001B6322">
        <w:rPr>
          <w:rFonts w:ascii="Times New Roman" w:eastAsia="Times New Roman" w:hAnsi="Times New Roman" w:cs="FrankRuehl" w:hint="cs"/>
          <w:noProof/>
          <w:szCs w:val="26"/>
          <w:rtl/>
          <w:lang w:eastAsia="he-IL"/>
        </w:rPr>
        <w:t>ֵ</w:t>
      </w:r>
      <w:r w:rsidRPr="001B6322">
        <w:rPr>
          <w:rFonts w:ascii="Times New Roman" w:eastAsia="Times New Roman" w:hAnsi="Times New Roman" w:cs="FrankRuehl"/>
          <w:noProof/>
          <w:szCs w:val="26"/>
          <w:rtl/>
          <w:lang w:eastAsia="he-IL"/>
        </w:rPr>
        <w:t>נת את איבר ההתקשרות. הכתוב אכן נשמע כקריאה להתקדשות ול</w:t>
      </w:r>
      <w:r w:rsidRPr="001B6322">
        <w:rPr>
          <w:rFonts w:ascii="Times New Roman" w:eastAsia="Times New Roman" w:hAnsi="Times New Roman" w:cs="Miriam"/>
          <w:noProof/>
          <w:rtl/>
          <w:lang w:eastAsia="he-IL"/>
        </w:rPr>
        <w:t>התקשרות תמימה</w:t>
      </w:r>
      <w:r w:rsidRPr="001B6322">
        <w:rPr>
          <w:rFonts w:ascii="Times New Roman" w:eastAsia="Times New Roman" w:hAnsi="Times New Roman" w:cs="FrankRuehl"/>
          <w:noProof/>
          <w:szCs w:val="26"/>
          <w:rtl/>
          <w:lang w:eastAsia="he-IL"/>
        </w:rPr>
        <w:t>, כלומר, כע</w:t>
      </w:r>
      <w:r w:rsidRPr="001B6322">
        <w:rPr>
          <w:rFonts w:ascii="Times New Roman" w:eastAsia="Times New Roman" w:hAnsi="Times New Roman" w:cs="FrankRuehl" w:hint="cs"/>
          <w:noProof/>
          <w:szCs w:val="26"/>
          <w:rtl/>
          <w:lang w:eastAsia="he-IL"/>
        </w:rPr>
        <w:t>ידוד</w:t>
      </w:r>
      <w:r w:rsidRPr="001B6322">
        <w:rPr>
          <w:rFonts w:ascii="Times New Roman" w:eastAsia="Times New Roman" w:hAnsi="Times New Roman" w:cs="FrankRuehl"/>
          <w:noProof/>
          <w:szCs w:val="26"/>
          <w:rtl/>
          <w:lang w:eastAsia="he-IL"/>
        </w:rPr>
        <w:t xml:space="preserve"> לתנועה מתמשכת, לפי ששוב ושוב נקרא האדם לצאת מעצמו ולהפגש עם מי שמעבר לו (כמבואר בחלק הראשון, בשיטת הרמב"ן, על ההתקשרות בין בני זוג). לכן, עם כל זה שאברהם הוא התחלה חדשה וכו', מלווה את בני ישראל תודעת הגרות, זוכרים הם את מוצאם במין האנושי הכללי, וחיים את זהותם החדשה כחידוש התובע מהם לבחור בו שוב ושוב</w:t>
      </w:r>
      <w:bookmarkStart w:id="97" w:name="_Ref80418394"/>
      <w:r w:rsidRPr="001B6322">
        <w:rPr>
          <w:rFonts w:ascii="Times New Roman" w:eastAsia="Times New Roman" w:hAnsi="Times New Roman" w:cs="FrankRuehl"/>
          <w:noProof/>
          <w:position w:val="-5"/>
          <w:szCs w:val="26"/>
          <w:vertAlign w:val="superscript"/>
          <w:rtl/>
          <w:lang w:eastAsia="he-IL"/>
        </w:rPr>
        <w:footnoteReference w:id="22"/>
      </w:r>
      <w:bookmarkEnd w:id="97"/>
      <w:r w:rsidRPr="001B6322">
        <w:rPr>
          <w:rFonts w:ascii="Times New Roman" w:eastAsia="Times New Roman" w:hAnsi="Times New Roman" w:cs="FrankRuehl"/>
          <w:noProof/>
          <w:szCs w:val="26"/>
          <w:rtl/>
          <w:lang w:eastAsia="he-IL"/>
        </w:rPr>
        <w:t>.</w:t>
      </w:r>
    </w:p>
    <w:p w:rsidR="001B6322" w:rsidRPr="001B6322" w:rsidRDefault="001B6322" w:rsidP="001B6322">
      <w:pPr>
        <w:spacing w:after="80" w:line="300" w:lineRule="exact"/>
        <w:ind w:firstLine="170"/>
        <w:jc w:val="both"/>
        <w:rPr>
          <w:rFonts w:ascii="Times New Roman" w:eastAsia="Times New Roman" w:hAnsi="Times New Roman" w:cs="FrankRuehl"/>
          <w:noProof/>
          <w:szCs w:val="26"/>
          <w:rtl/>
          <w:lang w:eastAsia="he-IL"/>
        </w:rPr>
      </w:pPr>
      <w:r w:rsidRPr="001B6322">
        <w:rPr>
          <w:rFonts w:ascii="Times New Roman" w:eastAsia="Times New Roman" w:hAnsi="Times New Roman" w:cs="Miriam"/>
          <w:noProof/>
          <w:rtl/>
          <w:lang w:eastAsia="he-IL"/>
        </w:rPr>
        <w:t>רש"י</w:t>
      </w:r>
      <w:r w:rsidRPr="001B6322">
        <w:rPr>
          <w:rFonts w:ascii="Times New Roman" w:eastAsia="Times New Roman" w:hAnsi="Times New Roman" w:cs="FrankRuehl"/>
          <w:noProof/>
          <w:szCs w:val="26"/>
          <w:rtl/>
          <w:lang w:eastAsia="he-IL"/>
        </w:rPr>
        <w:t xml:space="preserve"> נסמך על </w:t>
      </w:r>
      <w:r w:rsidRPr="001B6322">
        <w:rPr>
          <w:rFonts w:ascii="Times New Roman" w:eastAsia="Times New Roman" w:hAnsi="Times New Roman" w:cs="Miriam"/>
          <w:noProof/>
          <w:rtl/>
          <w:lang w:eastAsia="he-IL"/>
        </w:rPr>
        <w:t>יעקב</w:t>
      </w:r>
      <w:r w:rsidRPr="001B6322">
        <w:rPr>
          <w:rFonts w:ascii="Times New Roman" w:eastAsia="Times New Roman" w:hAnsi="Times New Roman" w:cs="FrankRuehl"/>
          <w:noProof/>
          <w:szCs w:val="26"/>
          <w:rtl/>
          <w:lang w:eastAsia="he-IL"/>
        </w:rPr>
        <w:t>, האיש ה</w:t>
      </w:r>
      <w:r w:rsidRPr="001B6322">
        <w:rPr>
          <w:rFonts w:ascii="Times New Roman" w:eastAsia="Times New Roman" w:hAnsi="Times New Roman" w:cs="Miriam"/>
          <w:noProof/>
          <w:rtl/>
          <w:lang w:eastAsia="he-IL"/>
        </w:rPr>
        <w:t>תם</w:t>
      </w:r>
      <w:r w:rsidRPr="001B6322">
        <w:rPr>
          <w:rFonts w:ascii="Times New Roman" w:eastAsia="Times New Roman" w:hAnsi="Times New Roman" w:cs="FrankRuehl"/>
          <w:noProof/>
          <w:szCs w:val="26"/>
          <w:rtl/>
          <w:lang w:eastAsia="he-IL"/>
        </w:rPr>
        <w:t xml:space="preserve"> שאינו חריף לרמות, כדלעיל. יעקב הוא האיש ש"מעט ורעים" היו שני ימי חייו, והוא המפתח את הכשרון לחוש בהשגחה פרטית דרך כל הצרות וההסתרות. לעומת אבותיו אשר התהלכו </w:t>
      </w:r>
      <w:r w:rsidRPr="001B6322">
        <w:rPr>
          <w:rFonts w:ascii="Times New Roman" w:eastAsia="Times New Roman" w:hAnsi="Times New Roman" w:cs="Miriam"/>
          <w:noProof/>
          <w:rtl/>
          <w:lang w:eastAsia="he-IL"/>
        </w:rPr>
        <w:t>לפני</w:t>
      </w:r>
      <w:r w:rsidRPr="001B6322">
        <w:rPr>
          <w:rFonts w:ascii="Times New Roman" w:eastAsia="Times New Roman" w:hAnsi="Times New Roman" w:cs="FrankRuehl"/>
          <w:noProof/>
          <w:szCs w:val="26"/>
          <w:rtl/>
          <w:lang w:eastAsia="he-IL"/>
        </w:rPr>
        <w:t xml:space="preserve"> האלקים </w:t>
      </w:r>
      <w:ins w:id="98" w:author=" ישראל" w:date="2002-06-15T23:59:00Z">
        <w:r w:rsidRPr="001B6322">
          <w:rPr>
            <w:rFonts w:ascii="Times New Roman" w:eastAsia="Times New Roman" w:hAnsi="Times New Roman" w:cs="FrankRuehl"/>
            <w:noProof/>
            <w:szCs w:val="26"/>
            <w:rtl/>
            <w:lang w:eastAsia="he-IL"/>
          </w:rPr>
          <w:t>–</w:t>
        </w:r>
      </w:ins>
      <w:r w:rsidRPr="001B6322">
        <w:rPr>
          <w:rFonts w:ascii="Times New Roman" w:eastAsia="Times New Roman" w:hAnsi="Times New Roman" w:cs="FrankRuehl"/>
          <w:noProof/>
          <w:szCs w:val="26"/>
          <w:rtl/>
          <w:lang w:eastAsia="he-IL"/>
        </w:rPr>
        <w:t xml:space="preserve"> ידעו אותו מתוכם, וכביכול סללו לו דרך </w:t>
      </w:r>
      <w:ins w:id="99" w:author=" ישראל" w:date="2002-06-15T23:59:00Z">
        <w:r w:rsidRPr="001B6322">
          <w:rPr>
            <w:rFonts w:ascii="Times New Roman" w:eastAsia="Times New Roman" w:hAnsi="Times New Roman" w:cs="FrankRuehl"/>
            <w:noProof/>
            <w:szCs w:val="26"/>
            <w:rtl/>
            <w:lang w:eastAsia="he-IL"/>
          </w:rPr>
          <w:t>–</w:t>
        </w:r>
      </w:ins>
      <w:r w:rsidRPr="001B6322">
        <w:rPr>
          <w:rFonts w:ascii="Times New Roman" w:eastAsia="Times New Roman" w:hAnsi="Times New Roman" w:cs="FrankRuehl"/>
          <w:noProof/>
          <w:szCs w:val="26"/>
          <w:rtl/>
          <w:lang w:eastAsia="he-IL"/>
        </w:rPr>
        <w:t xml:space="preserve"> יודע הוא את עצמו </w:t>
      </w:r>
      <w:r w:rsidRPr="001B6322">
        <w:rPr>
          <w:rFonts w:ascii="Times New Roman" w:eastAsia="Times New Roman" w:hAnsi="Times New Roman" w:cs="Miriam"/>
          <w:noProof/>
          <w:rtl/>
          <w:lang w:eastAsia="he-IL"/>
        </w:rPr>
        <w:t xml:space="preserve">כמטופל על ידי </w:t>
      </w:r>
      <w:r w:rsidRPr="001B6322">
        <w:rPr>
          <w:rFonts w:ascii="Times New Roman" w:eastAsia="Times New Roman" w:hAnsi="Times New Roman" w:cs="FrankRuehl"/>
          <w:noProof/>
          <w:szCs w:val="26"/>
          <w:rtl/>
          <w:lang w:eastAsia="he-IL"/>
        </w:rPr>
        <w:t>האלקים: "ה</w:t>
      </w:r>
      <w:r w:rsidRPr="001B6322">
        <w:rPr>
          <w:rFonts w:ascii="Times New Roman" w:eastAsia="Times New Roman" w:hAnsi="Times New Roman" w:cs="FrankRuehl" w:hint="cs"/>
          <w:noProof/>
          <w:szCs w:val="26"/>
          <w:rtl/>
          <w:lang w:eastAsia="he-IL"/>
        </w:rPr>
        <w:t>אלהים</w:t>
      </w:r>
      <w:r w:rsidRPr="001B6322">
        <w:rPr>
          <w:rFonts w:ascii="Times New Roman" w:eastAsia="Times New Roman" w:hAnsi="Times New Roman" w:cs="FrankRuehl"/>
          <w:noProof/>
          <w:szCs w:val="26"/>
          <w:rtl/>
          <w:lang w:eastAsia="he-IL"/>
        </w:rPr>
        <w:t xml:space="preserve"> אשר </w:t>
      </w:r>
      <w:r w:rsidRPr="001B6322">
        <w:rPr>
          <w:rFonts w:ascii="Times New Roman" w:eastAsia="Times New Roman" w:hAnsi="Times New Roman" w:cs="Miriam"/>
          <w:noProof/>
          <w:rtl/>
          <w:lang w:eastAsia="he-IL"/>
        </w:rPr>
        <w:t>התהלכו אב</w:t>
      </w:r>
      <w:r w:rsidRPr="001B6322">
        <w:rPr>
          <w:rFonts w:ascii="Times New Roman" w:eastAsia="Times New Roman" w:hAnsi="Times New Roman" w:cs="Miriam" w:hint="cs"/>
          <w:noProof/>
          <w:rtl/>
          <w:lang w:eastAsia="he-IL"/>
        </w:rPr>
        <w:t>ֹ</w:t>
      </w:r>
      <w:r w:rsidRPr="001B6322">
        <w:rPr>
          <w:rFonts w:ascii="Times New Roman" w:eastAsia="Times New Roman" w:hAnsi="Times New Roman" w:cs="Miriam"/>
          <w:noProof/>
          <w:rtl/>
          <w:lang w:eastAsia="he-IL"/>
        </w:rPr>
        <w:t>תי לפניו</w:t>
      </w:r>
      <w:r w:rsidRPr="001B6322">
        <w:rPr>
          <w:rFonts w:ascii="Times New Roman" w:eastAsia="Times New Roman" w:hAnsi="Times New Roman" w:cs="FrankRuehl" w:hint="cs"/>
          <w:noProof/>
          <w:szCs w:val="26"/>
          <w:rtl/>
          <w:lang w:eastAsia="he-IL"/>
        </w:rPr>
        <w:t xml:space="preserve"> אברהם ויצחק,</w:t>
      </w:r>
      <w:r w:rsidRPr="001B6322">
        <w:rPr>
          <w:rFonts w:ascii="Times New Roman" w:eastAsia="Times New Roman" w:hAnsi="Times New Roman" w:cs="FrankRuehl"/>
          <w:noProof/>
          <w:szCs w:val="26"/>
          <w:rtl/>
          <w:lang w:eastAsia="he-IL"/>
        </w:rPr>
        <w:t xml:space="preserve"> האלהים </w:t>
      </w:r>
      <w:r w:rsidRPr="001B6322">
        <w:rPr>
          <w:rFonts w:ascii="Times New Roman" w:eastAsia="Times New Roman" w:hAnsi="Times New Roman" w:cs="Miriam"/>
          <w:noProof/>
          <w:rtl/>
          <w:lang w:eastAsia="he-IL"/>
        </w:rPr>
        <w:t>הר</w:t>
      </w:r>
      <w:r w:rsidRPr="001B6322">
        <w:rPr>
          <w:rFonts w:ascii="Times New Roman" w:eastAsia="Times New Roman" w:hAnsi="Times New Roman" w:cs="Miriam" w:hint="cs"/>
          <w:noProof/>
          <w:rtl/>
          <w:lang w:eastAsia="he-IL"/>
        </w:rPr>
        <w:t>ֹ</w:t>
      </w:r>
      <w:r w:rsidRPr="001B6322">
        <w:rPr>
          <w:rFonts w:ascii="Times New Roman" w:eastAsia="Times New Roman" w:hAnsi="Times New Roman" w:cs="Miriam"/>
          <w:noProof/>
          <w:rtl/>
          <w:lang w:eastAsia="he-IL"/>
        </w:rPr>
        <w:t>עה א</w:t>
      </w:r>
      <w:r w:rsidRPr="001B6322">
        <w:rPr>
          <w:rFonts w:ascii="Times New Roman" w:eastAsia="Times New Roman" w:hAnsi="Times New Roman" w:cs="Miriam" w:hint="cs"/>
          <w:noProof/>
          <w:rtl/>
          <w:lang w:eastAsia="he-IL"/>
        </w:rPr>
        <w:t>ֹ</w:t>
      </w:r>
      <w:r w:rsidRPr="001B6322">
        <w:rPr>
          <w:rFonts w:ascii="Times New Roman" w:eastAsia="Times New Roman" w:hAnsi="Times New Roman" w:cs="Miriam"/>
          <w:noProof/>
          <w:rtl/>
          <w:lang w:eastAsia="he-IL"/>
        </w:rPr>
        <w:t>תי</w:t>
      </w:r>
      <w:r w:rsidRPr="001B6322">
        <w:rPr>
          <w:rFonts w:ascii="Times New Roman" w:eastAsia="Times New Roman" w:hAnsi="Times New Roman" w:cs="FrankRuehl"/>
          <w:noProof/>
          <w:szCs w:val="26"/>
          <w:rtl/>
          <w:lang w:eastAsia="he-IL"/>
        </w:rPr>
        <w:t xml:space="preserve"> מעודי</w:t>
      </w:r>
      <w:r w:rsidRPr="001B6322">
        <w:rPr>
          <w:rFonts w:ascii="Times New Roman" w:eastAsia="Times New Roman" w:hAnsi="Times New Roman" w:cs="FrankRuehl" w:hint="cs"/>
          <w:noProof/>
          <w:szCs w:val="26"/>
          <w:rtl/>
          <w:lang w:eastAsia="he-IL"/>
        </w:rPr>
        <w:t xml:space="preserve"> עד היום הזה,</w:t>
      </w:r>
      <w:r w:rsidRPr="001B6322">
        <w:rPr>
          <w:rFonts w:ascii="Times New Roman" w:eastAsia="Times New Roman" w:hAnsi="Times New Roman" w:cs="FrankRuehl"/>
          <w:noProof/>
          <w:szCs w:val="26"/>
          <w:rtl/>
          <w:lang w:eastAsia="he-IL"/>
        </w:rPr>
        <w:t xml:space="preserve"> המלאך הג</w:t>
      </w:r>
      <w:r w:rsidRPr="001B6322">
        <w:rPr>
          <w:rFonts w:ascii="Times New Roman" w:eastAsia="Times New Roman" w:hAnsi="Times New Roman" w:cs="FrankRuehl" w:hint="cs"/>
          <w:noProof/>
          <w:spacing w:val="-100"/>
          <w:szCs w:val="26"/>
          <w:rtl/>
          <w:lang w:eastAsia="he-IL"/>
        </w:rPr>
        <w:t>ֹ</w:t>
      </w:r>
      <w:r w:rsidRPr="001B6322">
        <w:rPr>
          <w:rFonts w:ascii="Times New Roman" w:eastAsia="Times New Roman" w:hAnsi="Times New Roman" w:cs="FrankRuehl"/>
          <w:noProof/>
          <w:szCs w:val="26"/>
          <w:rtl/>
          <w:lang w:eastAsia="he-IL"/>
        </w:rPr>
        <w:t>אל א</w:t>
      </w:r>
      <w:r w:rsidRPr="001B6322">
        <w:rPr>
          <w:rFonts w:ascii="Times New Roman" w:eastAsia="Times New Roman" w:hAnsi="Times New Roman" w:cs="FrankRuehl" w:hint="cs"/>
          <w:noProof/>
          <w:spacing w:val="-100"/>
          <w:szCs w:val="26"/>
          <w:rtl/>
          <w:lang w:eastAsia="he-IL"/>
        </w:rPr>
        <w:t>ֹ</w:t>
      </w:r>
      <w:r w:rsidRPr="001B6322">
        <w:rPr>
          <w:rFonts w:ascii="Times New Roman" w:eastAsia="Times New Roman" w:hAnsi="Times New Roman" w:cs="FrankRuehl"/>
          <w:noProof/>
          <w:szCs w:val="26"/>
          <w:rtl/>
          <w:lang w:eastAsia="he-IL"/>
        </w:rPr>
        <w:t>תי מכל רע וכו'"</w:t>
      </w:r>
      <w:ins w:id="100" w:author="ישראל אריאל" w:date="2004-06-06T16:36:00Z">
        <w:r w:rsidRPr="001B6322">
          <w:rPr>
            <w:rFonts w:ascii="Times New Roman" w:eastAsia="Times New Roman" w:hAnsi="Times New Roman" w:cs="FrankRuehl"/>
            <w:noProof/>
            <w:position w:val="-5"/>
            <w:szCs w:val="26"/>
            <w:vertAlign w:val="superscript"/>
            <w:rtl/>
            <w:lang w:eastAsia="he-IL"/>
          </w:rPr>
          <w:footnoteReference w:id="23"/>
        </w:r>
      </w:ins>
      <w:r w:rsidRPr="001B6322">
        <w:rPr>
          <w:rFonts w:ascii="Times New Roman" w:eastAsia="Times New Roman" w:hAnsi="Times New Roman" w:cs="FrankRuehl"/>
          <w:noProof/>
          <w:szCs w:val="26"/>
          <w:rtl/>
          <w:lang w:eastAsia="he-IL"/>
        </w:rPr>
        <w:t>. את זיקתו זו לה' רוכש הוא דרך המאורעות ה'מטפלים' בו: "אם יהיה אלהים עמדי… והיה הוי' לי לאלהים"</w:t>
      </w:r>
      <w:r w:rsidRPr="001B6322">
        <w:rPr>
          <w:rFonts w:ascii="Times New Roman" w:eastAsia="Times New Roman" w:hAnsi="Times New Roman" w:cs="FrankRuehl"/>
          <w:noProof/>
          <w:position w:val="-5"/>
          <w:szCs w:val="26"/>
          <w:vertAlign w:val="superscript"/>
          <w:rtl/>
          <w:lang w:eastAsia="he-IL"/>
        </w:rPr>
        <w:footnoteReference w:id="24"/>
      </w:r>
      <w:r w:rsidRPr="001B6322">
        <w:rPr>
          <w:rFonts w:ascii="Times New Roman" w:eastAsia="Times New Roman" w:hAnsi="Times New Roman" w:cs="FrankRuehl"/>
          <w:noProof/>
          <w:szCs w:val="26"/>
          <w:rtl/>
          <w:lang w:eastAsia="he-IL"/>
        </w:rPr>
        <w:t>.</w:t>
      </w:r>
    </w:p>
    <w:p w:rsidR="005F4A47" w:rsidRDefault="00937EB0">
      <w:bookmarkStart w:id="103" w:name="_GoBack"/>
      <w:bookmarkEnd w:id="10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EB0" w:rsidRDefault="00937EB0" w:rsidP="001B6322">
      <w:pPr>
        <w:spacing w:after="0" w:line="240" w:lineRule="auto"/>
      </w:pPr>
      <w:r>
        <w:separator/>
      </w:r>
    </w:p>
  </w:endnote>
  <w:endnote w:type="continuationSeparator" w:id="0">
    <w:p w:rsidR="00937EB0" w:rsidRDefault="00937EB0" w:rsidP="001B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Guttman Hodes">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EB0" w:rsidRDefault="00937EB0" w:rsidP="001B6322">
      <w:pPr>
        <w:spacing w:after="0" w:line="240" w:lineRule="auto"/>
      </w:pPr>
      <w:r>
        <w:separator/>
      </w:r>
    </w:p>
  </w:footnote>
  <w:footnote w:type="continuationSeparator" w:id="0">
    <w:p w:rsidR="00937EB0" w:rsidRDefault="00937EB0" w:rsidP="001B6322">
      <w:pPr>
        <w:spacing w:after="0" w:line="240" w:lineRule="auto"/>
      </w:pPr>
      <w:r>
        <w:continuationSeparator/>
      </w:r>
    </w:p>
  </w:footnote>
  <w:footnote w:id="1">
    <w:p w:rsidR="001B6322" w:rsidRDefault="001B6322" w:rsidP="001B6322">
      <w:pPr>
        <w:pStyle w:val="a3"/>
        <w:rPr>
          <w:rFonts w:hint="cs"/>
          <w:rtl/>
        </w:rPr>
      </w:pPr>
      <w:r>
        <w:rPr>
          <w:rtl/>
        </w:rPr>
        <w:tab/>
      </w:r>
      <w:r w:rsidRPr="0059669F">
        <w:rPr>
          <w:rtl/>
        </w:rPr>
        <w:footnoteRef/>
      </w:r>
      <w:r>
        <w:rPr>
          <w:rtl/>
        </w:rPr>
        <w:t>.</w:t>
      </w:r>
      <w:r>
        <w:rPr>
          <w:rtl/>
        </w:rPr>
        <w:tab/>
      </w:r>
      <w:r>
        <w:rPr>
          <w:rFonts w:hint="cs"/>
          <w:rtl/>
        </w:rPr>
        <w:t>בגוף הדברים צורת הדיון על שלוש התמימוי ות היא כעל שלשה מקורות בנפש לתמימות, ובעקבות זה באה אחר כך ההקבלה לשיטות הראשונים שהוצגו לעיל (למרות שאם ידוייק יותר, כפי שייעשה בהמשך, יושם לבכי אדמו"ר האמצעי מתייחס לתמימות המעשה כביטוי לתמימות הרצון). אמנם הרבי הרש"ב, כאשר עוסק לבאר ו'לפתוח' את דברי אדמו"ר האמצעי, דן בכל הרמות השונות של התמימות ככאלו שמתפשטות מתמימות הרצון, ומחדירות ומיישמות אותו בחלקי הנפש הכפופים לו. לדרכנו לקמן אלו בעצם תמימויות שכולן ברוחו של רש"י (כפי שיוסבר לקמן, שבתוך דרכו של רש"י יש מקום לעבור מחשכת האמונה לאור הרצון), וכיוון שתמימותו של רש"י היא עיקר עיסוקנו כאן, נצטט מדברי הרש"ב בהרחבה (הרש"ב, כפי שיראה המעיין, 'פותח' את תמימ</w:t>
      </w:r>
      <w:del w:id="2" w:author="ישראל אריאל" w:date="2004-06-06T16:19:00Z">
        <w:r>
          <w:rPr>
            <w:rFonts w:hint="cs"/>
            <w:rtl/>
          </w:rPr>
          <w:delText xml:space="preserve"> </w:delText>
        </w:r>
      </w:del>
      <w:r>
        <w:rPr>
          <w:rFonts w:hint="cs"/>
          <w:rtl/>
        </w:rPr>
        <w:t>ות השכל והלב לשתי תמימויות, שהרי אינו עוסק במקורות שונים של התמימות – אשר אז מתאים לצרף את הלב למח, כמוסבר בפנים – אלא בביטויים שונים):</w:t>
      </w:r>
    </w:p>
    <w:p w:rsidR="001B6322" w:rsidRPr="00351032" w:rsidRDefault="001B6322" w:rsidP="001B6322">
      <w:pPr>
        <w:pStyle w:val="a5"/>
        <w:rPr>
          <w:rStyle w:val="a4"/>
          <w:rFonts w:hint="cs"/>
          <w:rtl/>
        </w:rPr>
      </w:pPr>
      <w:r>
        <w:rPr>
          <w:rFonts w:hint="cs"/>
          <w:rtl/>
        </w:rPr>
        <w:t xml:space="preserve">הנה יש רצון שהוא מידת האהבה הבאה על ידי התבוננות בגדולת ה' בהתהוות </w:t>
      </w:r>
      <w:r w:rsidRPr="00893B90">
        <w:rPr>
          <w:rStyle w:val="a4"/>
          <w:rFonts w:hint="cs"/>
          <w:rtl/>
        </w:rPr>
        <w:t>[כלומר, בהיותו מהווה]</w:t>
      </w:r>
      <w:r>
        <w:rPr>
          <w:rFonts w:hint="cs"/>
          <w:rtl/>
        </w:rPr>
        <w:t xml:space="preserve">, "ואתה מחיה", שהעיקר הוא האלקות, ובפרט כשיבין אופן החיות, ומכל מקום אין זה רצון עצמי, כי הכחות הגלויים – מפני הצמצום ומפני ההתלבשות בנפש הטבעית – הרי הם מרוחקים מעצם הנפש, ומכל מקום על ידי ההתבוננות באה האהבה, להיות המידות </w:t>
      </w:r>
      <w:r w:rsidRPr="00351032">
        <w:rPr>
          <w:rStyle w:val="a4"/>
          <w:rFonts w:hint="cs"/>
          <w:rtl/>
        </w:rPr>
        <w:t>[כלומר, היות שהמידות]</w:t>
      </w:r>
      <w:r>
        <w:rPr>
          <w:rFonts w:hint="cs"/>
          <w:rtl/>
        </w:rPr>
        <w:t xml:space="preserve"> כחות אלקית </w:t>
      </w:r>
      <w:r w:rsidRPr="00351032">
        <w:rPr>
          <w:rStyle w:val="a4"/>
          <w:rFonts w:hint="cs"/>
          <w:rtl/>
        </w:rPr>
        <w:t>[אזי]</w:t>
      </w:r>
      <w:r>
        <w:rPr>
          <w:rFonts w:hint="cs"/>
          <w:rtl/>
        </w:rPr>
        <w:t xml:space="preserve"> יש בו האהבה לאלקות, אך הוא רק בכח קודם שמתבונן; מה שאין כן </w:t>
      </w:r>
      <w:r w:rsidRPr="00351032">
        <w:rPr>
          <w:rStyle w:val="a4"/>
          <w:rFonts w:hint="cs"/>
          <w:rtl/>
        </w:rPr>
        <w:t>[כלומר</w:t>
      </w:r>
      <w:r>
        <w:rPr>
          <w:rStyle w:val="a4"/>
          <w:rFonts w:hint="cs"/>
          <w:rtl/>
        </w:rPr>
        <w:t>, לעומת הרצון שנולד מהתבוננות –</w:t>
      </w:r>
      <w:r w:rsidRPr="00351032">
        <w:rPr>
          <w:rStyle w:val="a4"/>
          <w:rFonts w:hint="cs"/>
          <w:rtl/>
        </w:rPr>
        <w:t xml:space="preserve">] </w:t>
      </w:r>
      <w:r w:rsidRPr="005E77BB">
        <w:rPr>
          <w:rStyle w:val="a8"/>
          <w:rFonts w:hint="cs"/>
          <w:rtl/>
        </w:rPr>
        <w:t>הרצון</w:t>
      </w:r>
      <w:r>
        <w:rPr>
          <w:rFonts w:hint="cs"/>
          <w:rtl/>
        </w:rPr>
        <w:t xml:space="preserve"> </w:t>
      </w:r>
      <w:r w:rsidRPr="005F26F7">
        <w:rPr>
          <w:rStyle w:val="a4"/>
          <w:rFonts w:hint="cs"/>
          <w:rtl/>
        </w:rPr>
        <w:t>[העליון, העצמי]</w:t>
      </w:r>
      <w:r>
        <w:rPr>
          <w:rFonts w:hint="cs"/>
          <w:rtl/>
        </w:rPr>
        <w:t>, שהיא אהבה ישנה תמיד, גם כשאינו מתעורר, כמו אהבת האב והבן. ולכן האהבה שעל פי טעם ודעת מסתלקת בהפסק ההתבוננות, אמנם יש רצון עצמי וטבעי שנמשך לשרשו, והרי הנשמה שורשה ומקורה באור אין סוף ברוך הוא, על כן יש בה רצון טבעי להימשך לאוא"ס ב"ה, ובעצם הנשמה הרי לא יש שום צמצום והעלם</w:t>
      </w:r>
      <w:r w:rsidRPr="009C33F4">
        <w:rPr>
          <w:rFonts w:cs="Times New Roman" w:hint="cs"/>
          <w:rtl/>
        </w:rPr>
        <w:t>…</w:t>
      </w:r>
      <w:r>
        <w:rPr>
          <w:rFonts w:hint="cs"/>
          <w:rtl/>
        </w:rPr>
        <w:t xml:space="preserve"> רק שאין זה בהתגלות בהאדם תמיד, מפני שציור </w:t>
      </w:r>
      <w:r w:rsidRPr="00351032">
        <w:rPr>
          <w:rStyle w:val="a4"/>
          <w:rFonts w:hint="cs"/>
          <w:rtl/>
        </w:rPr>
        <w:t>[=הגדרת]</w:t>
      </w:r>
      <w:r>
        <w:rPr>
          <w:rFonts w:hint="cs"/>
          <w:rtl/>
        </w:rPr>
        <w:t xml:space="preserve"> האדם הוא שכל ומדות כו', ומה שמאיר בו בגילוי הוא הכחות הגלויים</w:t>
      </w:r>
      <w:r>
        <w:rPr>
          <w:rFonts w:cs="Times New Roman" w:hint="cs"/>
          <w:rtl/>
        </w:rPr>
        <w:t>…</w:t>
      </w:r>
      <w:r>
        <w:rPr>
          <w:rFonts w:hint="cs"/>
          <w:rtl/>
        </w:rPr>
        <w:t xml:space="preserve"> (וכידוע דהתגלות הרצון העצמי הוא כשיש תחילה התגלות הכחות הגלויים</w:t>
      </w:r>
      <w:r>
        <w:rPr>
          <w:rFonts w:cs="Times New Roman" w:hint="cs"/>
          <w:rtl/>
        </w:rPr>
        <w:t>…</w:t>
      </w:r>
      <w:r>
        <w:rPr>
          <w:rFonts w:hint="cs"/>
          <w:rtl/>
        </w:rPr>
        <w:t xml:space="preserve"> דכשיש תחילה האהבה והיראה שעל פי טעם ודעת, אז מתגלים אהבה ויראה העליונים כו'). </w:t>
      </w:r>
      <w:r w:rsidRPr="00351032">
        <w:rPr>
          <w:rStyle w:val="a4"/>
          <w:rFonts w:hint="cs"/>
          <w:rtl/>
        </w:rPr>
        <w:t>(המשך תער"ב, חלק ב, שסו, הקיצור בשילוב קטע מבפנים)</w:t>
      </w:r>
    </w:p>
    <w:p w:rsidR="001B6322" w:rsidRDefault="001B6322" w:rsidP="001B6322">
      <w:pPr>
        <w:pStyle w:val="a5"/>
        <w:rPr>
          <w:rFonts w:hint="cs"/>
          <w:rtl/>
        </w:rPr>
      </w:pPr>
      <w:r>
        <w:rPr>
          <w:rFonts w:hint="cs"/>
          <w:rtl/>
        </w:rPr>
        <w:t xml:space="preserve">הרצון העצמי אין בו הפסק כלל, שגם כשאינו בהתגלות, מכל מקום יש בו הרצון בהעלם, דבפנימיות נקודת לבו הרי הוא רוצה תמיד באלקות כו', וכמו שאנו רואין בחוש בכל אחד ואחד מישראל, גם איש פשוט שאינו שייך לעבודה שבלב כלל הרי הוא רוצה באלקות כו', שזהו מצד עצם נקודת לבבו שיש בו תמיד הרצון לאלקות כו', שהרי אינו שייך לאיזה התגלות והרי זה רק מצד שבעצם נקודת לבבו הרי הוא רוצה באלקות כו', ואף גם כאשר נמשך ונשקע </w:t>
      </w:r>
      <w:r>
        <w:rPr>
          <w:rFonts w:hint="eastAsia"/>
          <w:rtl/>
        </w:rPr>
        <w:t xml:space="preserve">– </w:t>
      </w:r>
      <w:r>
        <w:rPr>
          <w:rFonts w:hint="cs"/>
          <w:rtl/>
        </w:rPr>
        <w:t>רחמנא ליצלן – בענינים החומריים ביותר כו', מכל מקום בעצם נקודת לבבו יש בו הרצון, ומתעורר ומתגלה לעת מן העתים (לא דוקא על ידי המיצר והדוחק, כי אם אדרבה, יכול להיות בעת השמחה דוקא שמתקרב ביותר ליראי אלקים כו'), וכמו שכתבנו במקום אחר, וכאשר מתגלה הרצון העצמי הרי הוא אמת לאמיתו, שחפץ בעצם באלקות מצד עצמו, ונמשך לאלקות בתוקף הרצון ביותר כו', וזהו שנקרא אמת, מפני שאינו נפסק לעולם, שגם כשאינו בהתגלות יש בו הרצון בעצם, וכאשר מתגלה הוא שחפץ באמת מצד עצמו כו'.</w:t>
      </w:r>
    </w:p>
    <w:p w:rsidR="001B6322" w:rsidRDefault="001B6322" w:rsidP="001B6322">
      <w:pPr>
        <w:pStyle w:val="a5"/>
        <w:rPr>
          <w:rFonts w:hint="cs"/>
          <w:rtl/>
        </w:rPr>
      </w:pPr>
      <w:r>
        <w:rPr>
          <w:rFonts w:hint="cs"/>
          <w:rtl/>
        </w:rPr>
        <w:t>והנה האמת בנקודת הרצון נמשך בכל הכחות, בשכל ומידות, עד גם במעשה כו', והוא ענין התמימות שבכל הכחות,</w:t>
      </w:r>
    </w:p>
    <w:p w:rsidR="001B6322" w:rsidRDefault="001B6322" w:rsidP="001B6322">
      <w:pPr>
        <w:pStyle w:val="a5"/>
        <w:rPr>
          <w:rFonts w:hint="cs"/>
          <w:rtl/>
        </w:rPr>
      </w:pPr>
      <w:r>
        <w:rPr>
          <w:rFonts w:hint="cs"/>
          <w:rtl/>
        </w:rPr>
        <w:t xml:space="preserve">וכמו </w:t>
      </w:r>
      <w:r w:rsidRPr="00F61C0E">
        <w:rPr>
          <w:rFonts w:cs="Miriam" w:hint="cs"/>
          <w:rtl/>
        </w:rPr>
        <w:t>התמימות בשכל</w:t>
      </w:r>
      <w:r>
        <w:rPr>
          <w:rFonts w:hint="cs"/>
          <w:rtl/>
        </w:rPr>
        <w:t>, שכל השכלותיו והשגותיו הן לטוב, ואינו נופל לו כלל שכל והשגה אחרת כו',</w:t>
      </w:r>
    </w:p>
    <w:p w:rsidR="001B6322" w:rsidRDefault="001B6322" w:rsidP="001B6322">
      <w:pPr>
        <w:pStyle w:val="a5"/>
        <w:rPr>
          <w:rFonts w:hint="cs"/>
          <w:rtl/>
        </w:rPr>
      </w:pPr>
      <w:r>
        <w:rPr>
          <w:rFonts w:hint="cs"/>
          <w:rtl/>
        </w:rPr>
        <w:t xml:space="preserve">וכן </w:t>
      </w:r>
      <w:r w:rsidRPr="00080080">
        <w:rPr>
          <w:rStyle w:val="a8"/>
          <w:rFonts w:hint="cs"/>
          <w:rtl/>
        </w:rPr>
        <w:t>התמימות</w:t>
      </w:r>
      <w:r w:rsidRPr="005E77BB">
        <w:rPr>
          <w:rStyle w:val="a8"/>
          <w:rFonts w:hint="cs"/>
          <w:rtl/>
        </w:rPr>
        <w:t xml:space="preserve"> בלב</w:t>
      </w:r>
      <w:r>
        <w:rPr>
          <w:rFonts w:hint="cs"/>
          <w:rtl/>
        </w:rPr>
        <w:t>, וכמו שכתוב "ומצאת את לבבו נאמן לפניך", שההטיה שלו הוא רק לאלקות, ואין לו הטיה אחרת כלל כו', והוא ענין התמימות (ערנשקייט) שלבבו נאמן (ערנשט) לאלקות כו',</w:t>
      </w:r>
    </w:p>
    <w:p w:rsidR="001B6322" w:rsidRDefault="001B6322" w:rsidP="001B6322">
      <w:pPr>
        <w:pStyle w:val="a5"/>
        <w:rPr>
          <w:rFonts w:hint="cs"/>
          <w:rtl/>
        </w:rPr>
      </w:pPr>
      <w:r>
        <w:rPr>
          <w:rFonts w:hint="cs"/>
          <w:rtl/>
        </w:rPr>
        <w:t xml:space="preserve">עד </w:t>
      </w:r>
      <w:r w:rsidRPr="005E77BB">
        <w:rPr>
          <w:rStyle w:val="a8"/>
          <w:rFonts w:hint="cs"/>
          <w:rtl/>
        </w:rPr>
        <w:t>התמימות במעשה</w:t>
      </w:r>
      <w:r>
        <w:rPr>
          <w:rFonts w:hint="cs"/>
          <w:rtl/>
        </w:rPr>
        <w:t xml:space="preserve">, וכמו התמים במעשיו שהוא "סור מרע" בפועל ממש, בבחינת התמימות, שלא ישונה לעולם להפוך מעשיו מטוב לרע כו', ולא יחוש משום מנגד ומסית ומדיח כו', שזהו מעצם נקודת הרצון שבנפש שבא במעשה בפועל, והוא ענין "אז איתם" – </w:t>
      </w:r>
      <w:r>
        <w:rPr>
          <w:rFonts w:hint="cs"/>
          <w:b/>
          <w:bCs/>
          <w:rtl/>
        </w:rPr>
        <w:t>א</w:t>
      </w:r>
      <w:r>
        <w:rPr>
          <w:rFonts w:hint="cs"/>
          <w:rtl/>
        </w:rPr>
        <w:t xml:space="preserve">' </w:t>
      </w:r>
      <w:r>
        <w:rPr>
          <w:rFonts w:hint="cs"/>
          <w:b/>
          <w:bCs/>
          <w:rtl/>
        </w:rPr>
        <w:t>תם</w:t>
      </w:r>
      <w:r>
        <w:rPr>
          <w:rFonts w:hint="cs"/>
          <w:rtl/>
        </w:rPr>
        <w:t xml:space="preserve"> כו', וכמו שכתוב ב</w:t>
      </w:r>
      <w:r w:rsidRPr="005E77BB">
        <w:rPr>
          <w:rStyle w:val="a8"/>
          <w:rFonts w:hint="cs"/>
          <w:rtl/>
        </w:rPr>
        <w:t>דרך חיים</w:t>
      </w:r>
      <w:r>
        <w:rPr>
          <w:rFonts w:hint="cs"/>
          <w:rtl/>
        </w:rPr>
        <w:t xml:space="preserve">, וזהו בחינת </w:t>
      </w:r>
      <w:r>
        <w:rPr>
          <w:rFonts w:hint="cs"/>
          <w:b/>
          <w:bCs/>
          <w:rtl/>
        </w:rPr>
        <w:t>אמת</w:t>
      </w:r>
      <w:r>
        <w:rPr>
          <w:rFonts w:hint="cs"/>
          <w:rtl/>
        </w:rPr>
        <w:t xml:space="preserve">, ראש תוך סוף </w:t>
      </w:r>
      <w:r w:rsidRPr="005F26F7">
        <w:rPr>
          <w:rStyle w:val="a4"/>
          <w:rFonts w:hint="cs"/>
          <w:rtl/>
        </w:rPr>
        <w:t>[של הא"ב]</w:t>
      </w:r>
      <w:r>
        <w:rPr>
          <w:rFonts w:hint="cs"/>
          <w:rtl/>
        </w:rPr>
        <w:t>, שכמו שהוא בראש, היינו בחינת הרצון, כן הוא גם במוחין ומידות עד סוף מעשה כו', כמו שכתבנו במקום אחר.</w:t>
      </w:r>
    </w:p>
    <w:p w:rsidR="001B6322" w:rsidRDefault="001B6322" w:rsidP="001B6322">
      <w:pPr>
        <w:pStyle w:val="a5"/>
        <w:rPr>
          <w:rFonts w:hint="cs"/>
          <w:rtl/>
        </w:rPr>
      </w:pPr>
      <w:r>
        <w:rPr>
          <w:rFonts w:hint="cs"/>
          <w:rtl/>
        </w:rPr>
        <w:t>וזהו "קרוב הוי</w:t>
      </w:r>
      <w:r>
        <w:rPr>
          <w:rtl/>
        </w:rPr>
        <w:t>'</w:t>
      </w:r>
      <w:r>
        <w:rPr>
          <w:rFonts w:hint="cs"/>
          <w:rtl/>
        </w:rPr>
        <w:t xml:space="preserve"> לכל קוראיו, לכל אשר יקראוהו באמת", דמפרש בזהר על הקריאה דתפילה, היינו בחינת </w:t>
      </w:r>
      <w:r w:rsidRPr="005E77BB">
        <w:rPr>
          <w:rStyle w:val="a8"/>
          <w:rFonts w:hint="cs"/>
          <w:rtl/>
        </w:rPr>
        <w:t>רעותא דלבא</w:t>
      </w:r>
      <w:r>
        <w:rPr>
          <w:rFonts w:hint="cs"/>
          <w:rtl/>
        </w:rPr>
        <w:t>, התגלות בחינת האמת דנשמה, שעל ידי זה קרוב ה', שתופס וממשיך בחינת עצמות אין סוף ברוך הוא, וכמו "'בכל קראינו אליו' – אליו ולא למידותיו"</w:t>
      </w:r>
      <w:r w:rsidRPr="009C33F4">
        <w:rPr>
          <w:rFonts w:cs="Times New Roman" w:hint="cs"/>
          <w:rtl/>
        </w:rPr>
        <w:t>…</w:t>
      </w:r>
      <w:r>
        <w:rPr>
          <w:rFonts w:hint="cs"/>
          <w:rtl/>
        </w:rPr>
        <w:t xml:space="preserve"> דבהעבודה דכחות גלויים הרי זה מגיע רק בהאורות דסדר השתלשלות</w:t>
      </w:r>
      <w:r>
        <w:rPr>
          <w:rFonts w:cs="Times New Roman" w:hint="cs"/>
          <w:rtl/>
        </w:rPr>
        <w:t>…</w:t>
      </w:r>
      <w:r>
        <w:rPr>
          <w:rFonts w:hint="cs"/>
          <w:rtl/>
        </w:rPr>
        <w:t xml:space="preserve"> וכדאיתא בזהר "לית מחשבה תפיסא ביה כלל, אבל נתפס איהו ברעותא דלבא"</w:t>
      </w:r>
      <w:r>
        <w:rPr>
          <w:rFonts w:cs="Times New Roman" w:hint="cs"/>
          <w:rtl/>
        </w:rPr>
        <w:t>…</w:t>
      </w:r>
      <w:r>
        <w:rPr>
          <w:rFonts w:hint="cs"/>
          <w:rtl/>
        </w:rPr>
        <w:t xml:space="preserve"> והוא לפי שרעותא דלבא זהו מבחינת אין סוף שיש בנפש, והוא בחינת "כי לא אדם הוא" שנמשך בבחינת אדם</w:t>
      </w:r>
      <w:r>
        <w:rPr>
          <w:rFonts w:cs="Times New Roman" w:hint="cs"/>
          <w:rtl/>
        </w:rPr>
        <w:t>…</w:t>
      </w:r>
      <w:r>
        <w:rPr>
          <w:rFonts w:hint="cs"/>
          <w:rtl/>
        </w:rPr>
        <w:t xml:space="preserve"> שיש באדם בחינת הרצון שלמעלה מטעם ודעת, שהוא מה שנמשך באדם מבחינת "כי לא אדם". </w:t>
      </w:r>
      <w:r w:rsidRPr="00351032">
        <w:rPr>
          <w:rStyle w:val="a4"/>
          <w:rFonts w:hint="cs"/>
          <w:rtl/>
        </w:rPr>
        <w:t>(שם, שסח)</w:t>
      </w:r>
      <w:r>
        <w:rPr>
          <w:rFonts w:hint="cs"/>
          <w:rtl/>
        </w:rPr>
        <w:t>.</w:t>
      </w:r>
    </w:p>
    <w:p w:rsidR="001B6322" w:rsidRDefault="001B6322" w:rsidP="001B6322">
      <w:pPr>
        <w:pStyle w:val="a5"/>
        <w:rPr>
          <w:rFonts w:hint="eastAsia"/>
          <w:rtl/>
        </w:rPr>
      </w:pPr>
      <w:r>
        <w:rPr>
          <w:rFonts w:hint="cs"/>
          <w:rtl/>
        </w:rPr>
        <w:t>יובן בנשמה האלקית, שיש בה ג' מדרגות ד</w:t>
      </w:r>
      <w:r w:rsidRPr="005E77BB">
        <w:rPr>
          <w:rStyle w:val="a8"/>
          <w:rFonts w:hint="cs"/>
          <w:rtl/>
        </w:rPr>
        <w:t>מוטבע</w:t>
      </w:r>
      <w:r>
        <w:rPr>
          <w:rFonts w:hint="cs"/>
          <w:rtl/>
        </w:rPr>
        <w:t xml:space="preserve">, </w:t>
      </w:r>
      <w:r w:rsidRPr="005E77BB">
        <w:rPr>
          <w:rStyle w:val="a8"/>
          <w:rFonts w:hint="cs"/>
          <w:rtl/>
        </w:rPr>
        <w:t>מורגש</w:t>
      </w:r>
      <w:r>
        <w:rPr>
          <w:rFonts w:hint="cs"/>
          <w:rtl/>
        </w:rPr>
        <w:t xml:space="preserve"> ו</w:t>
      </w:r>
      <w:r w:rsidRPr="00EC6B77">
        <w:rPr>
          <w:rStyle w:val="a8"/>
          <w:rFonts w:hint="cs"/>
          <w:rtl/>
        </w:rPr>
        <w:t>מושכל</w:t>
      </w:r>
      <w:r>
        <w:rPr>
          <w:rFonts w:hint="cs"/>
          <w:rtl/>
        </w:rPr>
        <w:t>, והוא הגדלת המוחין והמידות דנפש האלקית בהג' זמנים ד</w:t>
      </w:r>
      <w:r w:rsidRPr="005E77BB">
        <w:rPr>
          <w:rStyle w:val="a8"/>
          <w:rFonts w:hint="cs"/>
          <w:rtl/>
        </w:rPr>
        <w:t>עיבור</w:t>
      </w:r>
      <w:r>
        <w:rPr>
          <w:rFonts w:hint="cs"/>
          <w:rtl/>
        </w:rPr>
        <w:t xml:space="preserve">, </w:t>
      </w:r>
      <w:r w:rsidRPr="005E77BB">
        <w:rPr>
          <w:rStyle w:val="a8"/>
          <w:rFonts w:hint="cs"/>
          <w:rtl/>
        </w:rPr>
        <w:t>יניקה</w:t>
      </w:r>
      <w:r>
        <w:rPr>
          <w:rFonts w:hint="cs"/>
          <w:rtl/>
        </w:rPr>
        <w:t xml:space="preserve"> ו</w:t>
      </w:r>
      <w:r w:rsidRPr="00EC6B77">
        <w:rPr>
          <w:rStyle w:val="a8"/>
          <w:rFonts w:hint="cs"/>
          <w:rtl/>
        </w:rPr>
        <w:t>מוחין</w:t>
      </w:r>
      <w:r>
        <w:rPr>
          <w:rFonts w:cs="Times New Roman" w:hint="cs"/>
          <w:rtl/>
        </w:rPr>
        <w:t>…</w:t>
      </w:r>
      <w:r>
        <w:rPr>
          <w:rFonts w:hint="cs"/>
          <w:rtl/>
        </w:rPr>
        <w:t xml:space="preserve"> גם ענין מוטבע הוא תמימות שבלב</w:t>
      </w:r>
      <w:r>
        <w:rPr>
          <w:rFonts w:cs="Times New Roman" w:hint="cs"/>
          <w:rtl/>
        </w:rPr>
        <w:t>…</w:t>
      </w:r>
      <w:r>
        <w:rPr>
          <w:rFonts w:hint="cs"/>
          <w:rtl/>
        </w:rPr>
        <w:t xml:space="preserve"> שאין בזה התפעלות הלב באהבה ויראה, רק שהוא תמים בלבו, שאין לו רק </w:t>
      </w:r>
      <w:r w:rsidRPr="00351032">
        <w:rPr>
          <w:rStyle w:val="a4"/>
          <w:rFonts w:hint="cs"/>
          <w:rtl/>
        </w:rPr>
        <w:t>[=אלא]</w:t>
      </w:r>
      <w:r>
        <w:rPr>
          <w:rFonts w:hint="cs"/>
          <w:rtl/>
        </w:rPr>
        <w:t xml:space="preserve"> לב אחד לאלקות לבד, והוא בדרך ממילא, שאין בזה שום עבודה ויגיעה כי אם שהוא כך בדרך ממילא, וכמו אמונה פשוטה כו', רק שאמונה הוא בבחינת מקיף </w:t>
      </w:r>
      <w:r w:rsidRPr="00351032">
        <w:rPr>
          <w:rStyle w:val="a4"/>
          <w:rFonts w:hint="cs"/>
          <w:rtl/>
        </w:rPr>
        <w:t>[ועל כן יכול הגנב להתפלל להצלחתו]</w:t>
      </w:r>
      <w:r>
        <w:rPr>
          <w:rFonts w:hint="cs"/>
          <w:rtl/>
        </w:rPr>
        <w:t xml:space="preserve"> ותמימות הלב הוא הוא בבחינת פנימי כו', וכמו הפרומקייט טבעית שהיא למעשה בפועל, כן תמימות הלב היא במידות, היינו בהטיית נפשו, שההטייה שלו היא רק לאלקות ולטוב, ואינו עולה בלבו ובדעתו לחשוב אחרת כלל כו'. וכל זה אינו מורגש בנפשו כלל, כי אין זה על ידי התפעלות בנפשו באיזה ענין אלקי, ואין בזה איזה החזקת טובה לנפשו (היינו שעושה דבר טוב), כי הוא בדרך מוטבע לבד, ואינו יודע אחרת כלל כו'</w:t>
      </w:r>
      <w:r>
        <w:rPr>
          <w:rFonts w:cs="Times New Roman" w:hint="cs"/>
          <w:rtl/>
        </w:rPr>
        <w:t>…</w:t>
      </w:r>
    </w:p>
    <w:p w:rsidR="001B6322" w:rsidRDefault="001B6322" w:rsidP="001B6322">
      <w:pPr>
        <w:pStyle w:val="a5"/>
        <w:rPr>
          <w:rFonts w:hint="cs"/>
          <w:rtl/>
        </w:rPr>
      </w:pPr>
      <w:r>
        <w:rPr>
          <w:rFonts w:hint="cs"/>
          <w:rtl/>
        </w:rPr>
        <w:t xml:space="preserve">והתמימות הוא יסוד מוסד אל העבודה </w:t>
      </w:r>
      <w:r w:rsidRPr="00351032">
        <w:rPr>
          <w:rStyle w:val="a4"/>
          <w:rFonts w:hint="cs"/>
          <w:rtl/>
        </w:rPr>
        <w:t>[ש]</w:t>
      </w:r>
      <w:r>
        <w:rPr>
          <w:rFonts w:hint="cs"/>
          <w:rtl/>
        </w:rPr>
        <w:t xml:space="preserve">בבחינת גדלות, להיות </w:t>
      </w:r>
      <w:r w:rsidRPr="00351032">
        <w:rPr>
          <w:rStyle w:val="a4"/>
          <w:rFonts w:hint="cs"/>
          <w:rtl/>
        </w:rPr>
        <w:t>[=שתהיה]</w:t>
      </w:r>
      <w:r>
        <w:rPr>
          <w:rFonts w:hint="cs"/>
          <w:rtl/>
        </w:rPr>
        <w:t xml:space="preserve"> עבודה אמתית, והכוונה כאן ב"אמתית העבודה" אינו שלא יהיה מוטעה בנפשו, כי אם הכוונה שמוצא את הדרך האמתי כו', כי יש כמה בני אדם שבאמת רוצים לעבוד את ה' ואינם יודעים איך לעבוד ובמה לעבוד, וגם שיודעים ומשיגים כמה ענינים באלקות – אינם יודעים איך להשתמש בזה בעבודה שבלב כו'; ו</w:t>
      </w:r>
      <w:r w:rsidRPr="00351032">
        <w:rPr>
          <w:rStyle w:val="a4"/>
          <w:rFonts w:hint="cs"/>
          <w:rtl/>
        </w:rPr>
        <w:t>[אילו]</w:t>
      </w:r>
      <w:r>
        <w:rPr>
          <w:rFonts w:hint="cs"/>
          <w:rtl/>
        </w:rPr>
        <w:t xml:space="preserve"> התמים בלבו – נמצא אצלו ממילא הדרך האמתי איך לעבוד כו'</w:t>
      </w:r>
      <w:r w:rsidRPr="00784835">
        <w:rPr>
          <w:rFonts w:hint="cs"/>
          <w:rtl/>
        </w:rPr>
        <w:t>…</w:t>
      </w:r>
      <w:r>
        <w:rPr>
          <w:rFonts w:hint="cs"/>
          <w:rtl/>
        </w:rPr>
        <w:t xml:space="preserve"> וכמו בצמיחה גשמית צריכה להיות תחלה ההשרשה, והיא בהעלם בארץ, וכאשר היא בטוב, אז הצמיחה וההגדלה הוא בטוב כו', וכמו בעיבור ולידה, כאשר העיבור הוא בטוב, מתגדל אחר כך הולד בטוב, בריא ושלם כו', כמו כן הוא בהאדם עץ השדה, דהמוטבע הוא היסוד, וכאשר המוטבע הוא בטוב, אז ההגדלה היא בטוב כו'. </w:t>
      </w:r>
      <w:r w:rsidRPr="00351032">
        <w:rPr>
          <w:rStyle w:val="a4"/>
          <w:rFonts w:hint="cs"/>
          <w:rtl/>
        </w:rPr>
        <w:t>(שם, חלק ג, עמ' א'רכה-ו)</w:t>
      </w:r>
    </w:p>
    <w:p w:rsidR="001B6322" w:rsidRDefault="001B6322" w:rsidP="001B6322">
      <w:pPr>
        <w:pStyle w:val="a3"/>
        <w:rPr>
          <w:rFonts w:hint="cs"/>
          <w:rtl/>
        </w:rPr>
      </w:pPr>
      <w:r>
        <w:rPr>
          <w:rFonts w:hint="cs"/>
          <w:rtl/>
        </w:rPr>
        <w:tab/>
      </w:r>
      <w:r>
        <w:rPr>
          <w:rFonts w:hint="cs"/>
          <w:rtl/>
        </w:rPr>
        <w:tab/>
        <w:t xml:space="preserve">בשולי הדברים: בסוף החלק הראשון התבאר כי </w:t>
      </w:r>
      <w:r w:rsidRPr="005E77BB">
        <w:rPr>
          <w:rStyle w:val="a8"/>
          <w:rFonts w:hint="cs"/>
          <w:rtl/>
        </w:rPr>
        <w:t>תמימות</w:t>
      </w:r>
      <w:r>
        <w:rPr>
          <w:rFonts w:hint="cs"/>
          <w:rtl/>
        </w:rPr>
        <w:t xml:space="preserve"> היא פנימיות ה</w:t>
      </w:r>
      <w:r w:rsidRPr="005E77BB">
        <w:rPr>
          <w:rStyle w:val="a8"/>
          <w:rFonts w:hint="cs"/>
          <w:rtl/>
        </w:rPr>
        <w:t>הוד</w:t>
      </w:r>
      <w:r>
        <w:rPr>
          <w:rFonts w:hint="cs"/>
          <w:rtl/>
        </w:rPr>
        <w:t xml:space="preserve">. </w:t>
      </w:r>
      <w:r w:rsidRPr="005E77BB">
        <w:rPr>
          <w:rStyle w:val="a8"/>
          <w:rFonts w:hint="cs"/>
          <w:rtl/>
        </w:rPr>
        <w:t>נצח הוד</w:t>
      </w:r>
      <w:r>
        <w:rPr>
          <w:rFonts w:hint="cs"/>
          <w:rtl/>
        </w:rPr>
        <w:t xml:space="preserve"> ו</w:t>
      </w:r>
      <w:r w:rsidRPr="005E77BB">
        <w:rPr>
          <w:rStyle w:val="a8"/>
          <w:rFonts w:hint="cs"/>
          <w:rtl/>
        </w:rPr>
        <w:t>יסוד</w:t>
      </w:r>
      <w:r>
        <w:rPr>
          <w:rFonts w:hint="cs"/>
          <w:rtl/>
        </w:rPr>
        <w:t xml:space="preserve"> בכלל הן מידות ה</w:t>
      </w:r>
      <w:r w:rsidRPr="005E77BB">
        <w:rPr>
          <w:rStyle w:val="a8"/>
          <w:rFonts w:hint="cs"/>
          <w:rtl/>
        </w:rPr>
        <w:t xml:space="preserve">מוטבע </w:t>
      </w:r>
      <w:r>
        <w:rPr>
          <w:rFonts w:hint="cs"/>
          <w:rtl/>
        </w:rPr>
        <w:t>שבנפש (אף יושם לב כי כשם שאת דרכו של רש"י מתאים לכוון כנגד ההוד והתמימות, כך את דרכו של הרמב"ם מתאים לכוון כנגד היסוד שפנימיותו היא מידת האמת – כפתיחת ספרו: "יסוד היסודות ועמוד החכמות לידע שיש שם מצוי ראשון"; ואילו את דרכו של הרמב"ן כנגד מידת הנצח, שפנימיותו היא הבטחון הפעיל – רגל ימין הפותחת צעד והולכת לקראת החדש בבטחה), כמבואר כאן שהתמימות היא תשתית אשר על גביה צומחות פתיחת הלב והכרת הראש כדבעי.</w:t>
      </w:r>
    </w:p>
    <w:p w:rsidR="001B6322" w:rsidRDefault="001B6322" w:rsidP="001B6322">
      <w:pPr>
        <w:pStyle w:val="a3"/>
        <w:rPr>
          <w:rFonts w:hint="cs"/>
          <w:rtl/>
        </w:rPr>
      </w:pPr>
      <w:r>
        <w:rPr>
          <w:rFonts w:hint="cs"/>
          <w:rtl/>
        </w:rPr>
        <w:tab/>
      </w:r>
      <w:r>
        <w:rPr>
          <w:rFonts w:hint="cs"/>
          <w:rtl/>
        </w:rPr>
        <w:tab/>
        <w:t>מבואר בספה"ק כי כיור וכנו כנגד נצח והוד. הכן, כשם שרומז לתמימות, כמבואר כאן על היותה התשתית, כך רומז לכנות – "כנים אנחנו, לא היו עבדיך מרגלים" (ולאורו יתפרש ה</w:t>
      </w:r>
      <w:r w:rsidRPr="00321234">
        <w:rPr>
          <w:rFonts w:hint="cs"/>
          <w:b/>
          <w:bCs/>
          <w:szCs w:val="24"/>
          <w:rtl/>
        </w:rPr>
        <w:t>כיור</w:t>
      </w:r>
      <w:r>
        <w:rPr>
          <w:rFonts w:hint="cs"/>
          <w:rtl/>
        </w:rPr>
        <w:t xml:space="preserve"> כ</w:t>
      </w:r>
      <w:r w:rsidRPr="00321234">
        <w:rPr>
          <w:rFonts w:hint="cs"/>
          <w:b/>
          <w:bCs/>
          <w:szCs w:val="24"/>
          <w:rtl/>
        </w:rPr>
        <w:t>הכרת</w:t>
      </w:r>
      <w:r>
        <w:rPr>
          <w:rFonts w:hint="cs"/>
          <w:rtl/>
        </w:rPr>
        <w:t xml:space="preserve"> הטוב, היא האור של ה</w:t>
      </w:r>
      <w:r w:rsidRPr="00321234">
        <w:rPr>
          <w:rFonts w:hint="cs"/>
          <w:b/>
          <w:bCs/>
          <w:szCs w:val="24"/>
          <w:rtl/>
        </w:rPr>
        <w:t>הוד</w:t>
      </w:r>
      <w:r>
        <w:rPr>
          <w:rFonts w:hint="cs"/>
          <w:rtl/>
        </w:rPr>
        <w:t>אה, כרמז הידוע ש"</w:t>
      </w:r>
      <w:r w:rsidRPr="00321234">
        <w:rPr>
          <w:rFonts w:hint="cs"/>
          <w:b/>
          <w:bCs/>
          <w:szCs w:val="24"/>
          <w:rtl/>
        </w:rPr>
        <w:t>מודה</w:t>
      </w:r>
      <w:r>
        <w:rPr>
          <w:rFonts w:hint="cs"/>
          <w:rtl/>
        </w:rPr>
        <w:t xml:space="preserve"> אני" – תחילת היום ותשתיתו – עולה בגימ' </w:t>
      </w:r>
      <w:r w:rsidRPr="00321234">
        <w:rPr>
          <w:rFonts w:hint="cs"/>
          <w:b/>
          <w:bCs/>
          <w:szCs w:val="24"/>
          <w:rtl/>
        </w:rPr>
        <w:t>אדן</w:t>
      </w:r>
      <w:r>
        <w:rPr>
          <w:rFonts w:hint="cs"/>
          <w:rtl/>
        </w:rPr>
        <w:t xml:space="preserve"> – אדני המשכן ובסיסו). </w:t>
      </w:r>
      <w:r w:rsidRPr="00321234">
        <w:rPr>
          <w:rFonts w:hint="cs"/>
          <w:b/>
          <w:bCs/>
          <w:szCs w:val="24"/>
          <w:rtl/>
        </w:rPr>
        <w:t>תמימות</w:t>
      </w:r>
      <w:r>
        <w:rPr>
          <w:rFonts w:hint="cs"/>
          <w:rtl/>
        </w:rPr>
        <w:t xml:space="preserve"> עולה </w:t>
      </w:r>
      <w:r w:rsidRPr="00321234">
        <w:rPr>
          <w:rFonts w:hint="cs"/>
          <w:b/>
          <w:bCs/>
          <w:szCs w:val="24"/>
          <w:rtl/>
        </w:rPr>
        <w:t>לב</w:t>
      </w:r>
      <w:r>
        <w:rPr>
          <w:rFonts w:hint="cs"/>
          <w:rtl/>
        </w:rPr>
        <w:t xml:space="preserve"> פעמים </w:t>
      </w:r>
      <w:r w:rsidRPr="00321234">
        <w:rPr>
          <w:rFonts w:hint="cs"/>
          <w:b/>
          <w:bCs/>
          <w:szCs w:val="24"/>
          <w:rtl/>
        </w:rPr>
        <w:t>יחוד</w:t>
      </w:r>
      <w:r>
        <w:rPr>
          <w:rFonts w:hint="cs"/>
          <w:rtl/>
        </w:rPr>
        <w:t>, ו</w:t>
      </w:r>
      <w:r w:rsidRPr="00321234">
        <w:rPr>
          <w:rFonts w:hint="cs"/>
          <w:b/>
          <w:bCs/>
          <w:szCs w:val="24"/>
          <w:rtl/>
        </w:rPr>
        <w:t>כנות</w:t>
      </w:r>
      <w:r>
        <w:rPr>
          <w:rFonts w:hint="cs"/>
          <w:rtl/>
        </w:rPr>
        <w:t xml:space="preserve"> עולה </w:t>
      </w:r>
      <w:r w:rsidRPr="00321234">
        <w:rPr>
          <w:rFonts w:hint="cs"/>
          <w:b/>
          <w:bCs/>
          <w:szCs w:val="24"/>
          <w:rtl/>
        </w:rPr>
        <w:t>טוב</w:t>
      </w:r>
      <w:r>
        <w:rPr>
          <w:rFonts w:hint="cs"/>
          <w:rtl/>
        </w:rPr>
        <w:t xml:space="preserve"> פעמים </w:t>
      </w:r>
      <w:r w:rsidRPr="00321234">
        <w:rPr>
          <w:rFonts w:hint="cs"/>
          <w:b/>
          <w:bCs/>
          <w:szCs w:val="24"/>
          <w:rtl/>
        </w:rPr>
        <w:t>יחוד</w:t>
      </w:r>
      <w:r>
        <w:rPr>
          <w:rFonts w:hint="cs"/>
          <w:rtl/>
        </w:rPr>
        <w:t>. ה</w:t>
      </w:r>
      <w:r w:rsidRPr="00321234">
        <w:rPr>
          <w:rFonts w:hint="cs"/>
          <w:b/>
          <w:bCs/>
          <w:szCs w:val="24"/>
          <w:rtl/>
        </w:rPr>
        <w:t>יחוד</w:t>
      </w:r>
      <w:r>
        <w:rPr>
          <w:rFonts w:hint="cs"/>
          <w:rtl/>
        </w:rPr>
        <w:t xml:space="preserve"> הוא פנימיות ה</w:t>
      </w:r>
      <w:r w:rsidRPr="00321234">
        <w:rPr>
          <w:rFonts w:hint="cs"/>
          <w:b/>
          <w:bCs/>
          <w:szCs w:val="24"/>
          <w:rtl/>
        </w:rPr>
        <w:t>דעת</w:t>
      </w:r>
      <w:r>
        <w:rPr>
          <w:rFonts w:hint="cs"/>
          <w:rtl/>
        </w:rPr>
        <w:t xml:space="preserve">, כשיש בסיס של תמימות וכנות הדעת חודרת להטיב את הלב (כמבואר שימי ספירת העומר – העוסקים בתיקון המידות והלב – מכוונים ומחולקים כנגד </w:t>
      </w:r>
      <w:r w:rsidRPr="00321234">
        <w:rPr>
          <w:rFonts w:hint="cs"/>
          <w:b/>
          <w:bCs/>
          <w:szCs w:val="24"/>
          <w:rtl/>
        </w:rPr>
        <w:t>לב טוב</w:t>
      </w:r>
      <w:r>
        <w:rPr>
          <w:rFonts w:hint="cs"/>
          <w:rtl/>
        </w:rPr>
        <w:t>).</w:t>
      </w:r>
    </w:p>
    <w:p w:rsidR="001B6322" w:rsidRDefault="001B6322" w:rsidP="001B6322">
      <w:pPr>
        <w:pStyle w:val="a3"/>
        <w:rPr>
          <w:rFonts w:hint="cs"/>
          <w:rtl/>
        </w:rPr>
      </w:pPr>
      <w:r>
        <w:rPr>
          <w:rFonts w:hint="cs"/>
          <w:rtl/>
        </w:rPr>
        <w:tab/>
      </w:r>
      <w:r>
        <w:rPr>
          <w:rFonts w:hint="cs"/>
          <w:rtl/>
        </w:rPr>
        <w:tab/>
        <w:t>ולכאורה יש לשאול, הן ההוד הוא בקו שמאל של הספירות, וכיצד הוא שייך ל</w:t>
      </w:r>
      <w:r w:rsidRPr="00321234">
        <w:rPr>
          <w:rFonts w:hint="cs"/>
          <w:b/>
          <w:bCs/>
          <w:szCs w:val="24"/>
          <w:rtl/>
        </w:rPr>
        <w:t>כן</w:t>
      </w:r>
      <w:r>
        <w:rPr>
          <w:rFonts w:hint="cs"/>
          <w:rtl/>
        </w:rPr>
        <w:t xml:space="preserve">, הלא מתאים כאן הלא, השלילה המתעלה מן המציאות, אלא שכאמור, כאן הכן הוא הנכונות וההענות, ההצטרפות בהכנעה אל העליון, כדעה בחז"ל שבני ישראל אמרו "הן" על דיבר מעשרת הדברות, בלא להבחין ולבחון אם מצוה הוא על עשה או על לא תעשה, ודוק (וברוח זו הם דברי הרש"ב כי התמימות במוחין היינו ההסכמה כי ודאי הכל לטובה, ומתאים לזה הכלל המבואר בקבלה כי </w:t>
      </w:r>
      <w:r w:rsidRPr="005E77BB">
        <w:rPr>
          <w:rStyle w:val="a8"/>
          <w:rFonts w:hint="cs"/>
          <w:rtl/>
        </w:rPr>
        <w:t>בינה</w:t>
      </w:r>
      <w:r>
        <w:rPr>
          <w:rFonts w:hint="cs"/>
          <w:rtl/>
        </w:rPr>
        <w:t xml:space="preserve"> מתפשטת עד להוד, שהלא פנימיות הבינה היא ה</w:t>
      </w:r>
      <w:r w:rsidRPr="005E77BB">
        <w:rPr>
          <w:rStyle w:val="a8"/>
          <w:rFonts w:hint="cs"/>
          <w:rtl/>
        </w:rPr>
        <w:t>שמח</w:t>
      </w:r>
      <w:r>
        <w:rPr>
          <w:rFonts w:hint="cs"/>
          <w:rtl/>
        </w:rPr>
        <w:t>ה, ומורגשת כאשר מכיר שהכל לטובה).</w:t>
      </w:r>
    </w:p>
  </w:footnote>
  <w:footnote w:id="2">
    <w:p w:rsidR="001B6322" w:rsidRDefault="001B6322" w:rsidP="001B6322">
      <w:pPr>
        <w:pStyle w:val="a3"/>
        <w:rPr>
          <w:rFonts w:hint="cs"/>
          <w:rtl/>
        </w:rPr>
      </w:pPr>
      <w:r>
        <w:rPr>
          <w:rtl/>
        </w:rPr>
        <w:tab/>
      </w:r>
      <w:ins w:id="15" w:author="ישראל אריאל" w:date="2004-06-06T16:21:00Z">
        <w:r w:rsidRPr="0059669F">
          <w:rPr>
            <w:rtl/>
          </w:rPr>
          <w:footnoteRef/>
        </w:r>
      </w:ins>
      <w:r>
        <w:rPr>
          <w:rtl/>
        </w:rPr>
        <w:t>.</w:t>
      </w:r>
      <w:r>
        <w:rPr>
          <w:rtl/>
        </w:rPr>
        <w:tab/>
      </w:r>
      <w:ins w:id="16" w:author="ישראל אריאל" w:date="2004-06-06T16:22:00Z">
        <w:r>
          <w:rPr>
            <w:rtl/>
          </w:rPr>
          <w:t>ברכות כ</w:t>
        </w:r>
        <w:r>
          <w:rPr>
            <w:rFonts w:hint="cs"/>
            <w:rtl/>
          </w:rPr>
          <w:t>, א</w:t>
        </w:r>
      </w:ins>
      <w:r>
        <w:rPr>
          <w:rFonts w:hint="cs"/>
          <w:rtl/>
        </w:rPr>
        <w:t>.</w:t>
      </w:r>
    </w:p>
  </w:footnote>
  <w:footnote w:id="3">
    <w:p w:rsidR="001B6322" w:rsidRDefault="001B6322" w:rsidP="001B6322">
      <w:pPr>
        <w:pStyle w:val="a3"/>
        <w:rPr>
          <w:rFonts w:hint="cs"/>
          <w:rtl/>
        </w:rPr>
      </w:pPr>
      <w:r>
        <w:rPr>
          <w:rtl/>
        </w:rPr>
        <w:tab/>
      </w:r>
      <w:r w:rsidRPr="0059669F">
        <w:rPr>
          <w:rtl/>
        </w:rPr>
        <w:footnoteRef/>
      </w:r>
      <w:r>
        <w:rPr>
          <w:rtl/>
        </w:rPr>
        <w:t>.</w:t>
      </w:r>
      <w:r>
        <w:rPr>
          <w:rtl/>
        </w:rPr>
        <w:tab/>
        <w:t xml:space="preserve">הבעש"ט אמר (כש"ט, </w:t>
      </w:r>
      <w:r>
        <w:rPr>
          <w:rFonts w:hint="cs"/>
          <w:rtl/>
        </w:rPr>
        <w:t xml:space="preserve">צוטט מתורגם בהערה </w:t>
      </w:r>
      <w:r>
        <w:rPr>
          <w:rtl/>
        </w:rPr>
        <w:fldChar w:fldCharType="begin"/>
      </w:r>
      <w:r>
        <w:rPr>
          <w:rtl/>
        </w:rPr>
        <w:instrText xml:space="preserve"> </w:instrText>
      </w:r>
      <w:r>
        <w:instrText>NOTEREF</w:instrText>
      </w:r>
      <w:r>
        <w:rPr>
          <w:rtl/>
        </w:rPr>
        <w:instrText xml:space="preserve"> _</w:instrText>
      </w:r>
      <w:r>
        <w:instrText>Ref80390154 \h</w:instrText>
      </w:r>
      <w:r>
        <w:rPr>
          <w:rtl/>
        </w:rPr>
        <w:instrText xml:space="preserve"> </w:instrText>
      </w:r>
      <w:r>
        <w:rPr>
          <w:rtl/>
        </w:rPr>
        <w:fldChar w:fldCharType="separate"/>
      </w:r>
      <w:r>
        <w:rPr>
          <w:rtl/>
        </w:rPr>
        <w:t>כא</w:t>
      </w:r>
      <w:r>
        <w:rPr>
          <w:rtl/>
        </w:rPr>
        <w:fldChar w:fldCharType="end"/>
      </w:r>
      <w:r>
        <w:rPr>
          <w:rtl/>
        </w:rPr>
        <w:t>) כי הפך הגאוה הוא</w:t>
      </w:r>
      <w:r w:rsidRPr="00321234">
        <w:rPr>
          <w:b/>
          <w:bCs/>
          <w:szCs w:val="24"/>
          <w:rtl/>
        </w:rPr>
        <w:t xml:space="preserve"> </w:t>
      </w:r>
      <w:r w:rsidRPr="005E77BB">
        <w:rPr>
          <w:rStyle w:val="a8"/>
          <w:rtl/>
        </w:rPr>
        <w:t>זריזות במתינות</w:t>
      </w:r>
      <w:r>
        <w:rPr>
          <w:rtl/>
        </w:rPr>
        <w:t xml:space="preserve">, רק פעולה מסוג כזה סוחטת את האישיות וגורמת להניא את האדם מריכוז בעצמו אל התרכזות בענין בו הוא עוסק. אפשר לומר כי חסידות חב"ד היא זו שמחדירה את המתינות – תולדת המחשבה – בתוך הבערה של החסידות הכללית. בלא זה, הבערה נותרת בחיצוניות, ובפנימיות נותר האדם שקוע בעצמו </w:t>
      </w:r>
      <w:r>
        <w:rPr>
          <w:rFonts w:hint="cs"/>
          <w:rtl/>
        </w:rPr>
        <w:t>(</w:t>
      </w:r>
      <w:r>
        <w:rPr>
          <w:rtl/>
        </w:rPr>
        <w:t>לעומת זה, מתינות נטולת זריזות, אף אם תהיה כרוכה בה הרבה העמקה, מותירה מרווחים גדולים לנוס אל עצמו ולשקוע שם</w:t>
      </w:r>
      <w:r>
        <w:rPr>
          <w:rFonts w:hint="cs"/>
          <w:rtl/>
        </w:rPr>
        <w:t>)</w:t>
      </w:r>
      <w:r>
        <w:rPr>
          <w:rtl/>
        </w:rPr>
        <w:t>.</w:t>
      </w:r>
    </w:p>
    <w:p w:rsidR="001B6322" w:rsidRDefault="001B6322" w:rsidP="001B6322">
      <w:pPr>
        <w:pStyle w:val="a3"/>
        <w:rPr>
          <w:rFonts w:hint="cs"/>
          <w:rtl/>
        </w:rPr>
      </w:pPr>
      <w:r>
        <w:rPr>
          <w:rFonts w:hint="cs"/>
          <w:rtl/>
        </w:rPr>
        <w:tab/>
      </w:r>
      <w:r>
        <w:rPr>
          <w:rFonts w:hint="cs"/>
          <w:rtl/>
        </w:rPr>
        <w:tab/>
        <w:t xml:space="preserve">בפגם של זריזות בהולה, נטולת מתינות, אפשר להבחין שלש תוצאות שליליות, במח, בלב ובמעשה, וכנגדן אפשר לנסח: במח – </w:t>
      </w:r>
      <w:r w:rsidRPr="005E77BB">
        <w:rPr>
          <w:rStyle w:val="a8"/>
          <w:rFonts w:hint="cs"/>
          <w:rtl/>
        </w:rPr>
        <w:t>לא לבטל</w:t>
      </w:r>
      <w:r>
        <w:rPr>
          <w:rFonts w:hint="cs"/>
          <w:rtl/>
        </w:rPr>
        <w:t xml:space="preserve"> את מי שאינו כמוך, ואת מה שאינו מוכר לך; בלב – </w:t>
      </w:r>
      <w:r w:rsidRPr="005E77BB">
        <w:rPr>
          <w:rStyle w:val="a8"/>
          <w:rFonts w:hint="cs"/>
          <w:rtl/>
        </w:rPr>
        <w:t>לא להלחיץ</w:t>
      </w:r>
      <w:r>
        <w:rPr>
          <w:rFonts w:hint="cs"/>
          <w:rtl/>
        </w:rPr>
        <w:t xml:space="preserve">; במעשה – </w:t>
      </w:r>
      <w:r w:rsidRPr="005E77BB">
        <w:rPr>
          <w:rStyle w:val="a8"/>
          <w:rFonts w:hint="cs"/>
          <w:rtl/>
        </w:rPr>
        <w:t>לא למהר</w:t>
      </w:r>
      <w:r>
        <w:rPr>
          <w:rFonts w:hint="cs"/>
          <w:rtl/>
        </w:rPr>
        <w:t xml:space="preserve">. </w:t>
      </w:r>
      <w:r w:rsidRPr="00321234">
        <w:rPr>
          <w:rFonts w:hint="cs"/>
          <w:b/>
          <w:bCs/>
          <w:szCs w:val="24"/>
          <w:rtl/>
        </w:rPr>
        <w:t>לא לבטל</w:t>
      </w:r>
      <w:r>
        <w:rPr>
          <w:rFonts w:hint="cs"/>
          <w:rtl/>
        </w:rPr>
        <w:t xml:space="preserve"> = </w:t>
      </w:r>
      <w:r w:rsidRPr="00321234">
        <w:rPr>
          <w:rFonts w:hint="cs"/>
          <w:b/>
          <w:bCs/>
          <w:szCs w:val="24"/>
          <w:rtl/>
        </w:rPr>
        <w:t>אמונה</w:t>
      </w:r>
      <w:r>
        <w:rPr>
          <w:rFonts w:hint="cs"/>
          <w:rtl/>
        </w:rPr>
        <w:t xml:space="preserve">; </w:t>
      </w:r>
      <w:r w:rsidRPr="00321234">
        <w:rPr>
          <w:rFonts w:hint="cs"/>
          <w:b/>
          <w:bCs/>
          <w:szCs w:val="24"/>
          <w:rtl/>
        </w:rPr>
        <w:t>לא להלחיץ</w:t>
      </w:r>
      <w:r>
        <w:rPr>
          <w:rFonts w:hint="cs"/>
          <w:rtl/>
        </w:rPr>
        <w:t xml:space="preserve"> = </w:t>
      </w:r>
      <w:r w:rsidRPr="00321234">
        <w:rPr>
          <w:rFonts w:hint="cs"/>
          <w:b/>
          <w:bCs/>
          <w:szCs w:val="24"/>
          <w:rtl/>
        </w:rPr>
        <w:t>אמונה</w:t>
      </w:r>
      <w:r w:rsidRPr="00047707">
        <w:rPr>
          <w:rFonts w:hint="cs"/>
          <w:rtl/>
        </w:rPr>
        <w:t> </w:t>
      </w:r>
      <w:r w:rsidRPr="00351032">
        <w:rPr>
          <w:rFonts w:hint="cs"/>
          <w:position w:val="4"/>
          <w:rtl/>
        </w:rPr>
        <w:t>.</w:t>
      </w:r>
      <w:r>
        <w:rPr>
          <w:rFonts w:hint="cs"/>
          <w:rtl/>
        </w:rPr>
        <w:t xml:space="preserve"> 2 (= </w:t>
      </w:r>
      <w:r w:rsidRPr="00321234">
        <w:rPr>
          <w:rFonts w:hint="cs"/>
          <w:b/>
          <w:bCs/>
          <w:szCs w:val="24"/>
          <w:rtl/>
        </w:rPr>
        <w:t>צדיק</w:t>
      </w:r>
      <w:r>
        <w:rPr>
          <w:rFonts w:hint="cs"/>
          <w:rtl/>
        </w:rPr>
        <w:t xml:space="preserve">); </w:t>
      </w:r>
      <w:r w:rsidRPr="00321234">
        <w:rPr>
          <w:rFonts w:hint="cs"/>
          <w:b/>
          <w:bCs/>
          <w:szCs w:val="24"/>
          <w:rtl/>
        </w:rPr>
        <w:t>לא למהר</w:t>
      </w:r>
      <w:r>
        <w:rPr>
          <w:rFonts w:hint="cs"/>
          <w:rtl/>
        </w:rPr>
        <w:t xml:space="preserve"> = </w:t>
      </w:r>
      <w:r w:rsidRPr="00321234">
        <w:rPr>
          <w:rFonts w:hint="cs"/>
          <w:b/>
          <w:bCs/>
          <w:szCs w:val="24"/>
          <w:rtl/>
        </w:rPr>
        <w:t>אמונה</w:t>
      </w:r>
      <w:r w:rsidRPr="00047707">
        <w:rPr>
          <w:rFonts w:hint="cs"/>
          <w:rtl/>
        </w:rPr>
        <w:t> </w:t>
      </w:r>
      <w:r w:rsidRPr="00351032">
        <w:rPr>
          <w:rFonts w:hint="cs"/>
          <w:position w:val="4"/>
          <w:rtl/>
        </w:rPr>
        <w:t>.</w:t>
      </w:r>
      <w:r>
        <w:rPr>
          <w:rFonts w:hint="cs"/>
          <w:rtl/>
        </w:rPr>
        <w:t xml:space="preserve"> 3 (= </w:t>
      </w:r>
      <w:r w:rsidRPr="00321234">
        <w:rPr>
          <w:rFonts w:hint="cs"/>
          <w:b/>
          <w:bCs/>
          <w:szCs w:val="24"/>
          <w:rtl/>
        </w:rPr>
        <w:t>אשה</w:t>
      </w:r>
      <w:r>
        <w:rPr>
          <w:rFonts w:hint="cs"/>
          <w:rtl/>
        </w:rPr>
        <w:t>).</w:t>
      </w:r>
    </w:p>
    <w:p w:rsidR="001B6322" w:rsidRDefault="001B6322" w:rsidP="001B6322">
      <w:pPr>
        <w:pStyle w:val="a3"/>
        <w:rPr>
          <w:rFonts w:hint="cs"/>
          <w:rtl/>
        </w:rPr>
      </w:pPr>
      <w:r>
        <w:rPr>
          <w:rFonts w:hint="cs"/>
          <w:rtl/>
        </w:rPr>
        <w:tab/>
      </w:r>
      <w:r>
        <w:rPr>
          <w:rFonts w:hint="cs"/>
          <w:rtl/>
        </w:rPr>
        <w:tab/>
        <w:t>מכאן גם נלמד שכשם שיש זריזות במידות, למטה מן ההתבוננות המתונה, כך יש גם זריזות למעלה מן ההתבוננות, שהרי האמונה היא נקבית במהותה, וההתבוננות היא בחינת הריון ממושך, ואת כל הבינה הזאת מפרה הברקת החכמה, בחינת הזכר הזריז (והוא שהיו מאדמו"רי פולין שהשתבחו ביכולתם לומר וורטים קצרים ומבריקים, לעומת אריכות ההסבר החב"דית), ולענין הזריזות הזאת, תפקידה של המתינות הוא לקלוט את הטיפה ולהפנים אותה.</w:t>
      </w:r>
    </w:p>
  </w:footnote>
  <w:footnote w:id="4">
    <w:p w:rsidR="001B6322" w:rsidRDefault="001B6322" w:rsidP="001B6322">
      <w:pPr>
        <w:pStyle w:val="a3"/>
        <w:rPr>
          <w:rFonts w:hint="cs"/>
        </w:rPr>
      </w:pPr>
      <w:r>
        <w:rPr>
          <w:rtl/>
        </w:rPr>
        <w:tab/>
      </w:r>
      <w:r w:rsidRPr="00FE0DB9">
        <w:rPr>
          <w:rtl/>
        </w:rPr>
        <w:footnoteRef/>
      </w:r>
      <w:r>
        <w:rPr>
          <w:rtl/>
        </w:rPr>
        <w:t>.</w:t>
      </w:r>
      <w:r>
        <w:rPr>
          <w:rtl/>
        </w:rPr>
        <w:tab/>
      </w:r>
      <w:r>
        <w:rPr>
          <w:rFonts w:hint="cs"/>
          <w:rtl/>
        </w:rPr>
        <w:t>תהלים קמז, טו.</w:t>
      </w:r>
    </w:p>
  </w:footnote>
  <w:footnote w:id="5">
    <w:p w:rsidR="001B6322" w:rsidRDefault="001B6322" w:rsidP="001B6322">
      <w:pPr>
        <w:pStyle w:val="a3"/>
        <w:rPr>
          <w:rFonts w:hint="cs"/>
          <w:rtl/>
        </w:rPr>
      </w:pPr>
      <w:r>
        <w:rPr>
          <w:rtl/>
        </w:rPr>
        <w:tab/>
      </w:r>
      <w:r w:rsidRPr="0059669F">
        <w:rPr>
          <w:rtl/>
        </w:rPr>
        <w:footnoteRef/>
      </w:r>
      <w:r>
        <w:rPr>
          <w:rtl/>
        </w:rPr>
        <w:t>.</w:t>
      </w:r>
      <w:r>
        <w:rPr>
          <w:rtl/>
        </w:rPr>
        <w:tab/>
      </w:r>
      <w:r>
        <w:rPr>
          <w:rFonts w:hint="cs"/>
          <w:rtl/>
        </w:rPr>
        <w:t>נכון לתאר זאת כשלשה שלבים: שלב ראשון הוא שלב ההכנעה, בו אדם מבטל עצמו ונכנע למציאות, בראותו בה את ה' המטפל בו. שלב שני הוא שלב ההבדלה, בו האדם מתנתק מהמציאות הגלויה, ורואה בה דבר זניח לעומת השלמות המצטיירת לו. כלומר, במקום להיות מרוכז בעצמו ובחסרונותיו, מרוכז הוא כעת בה', ובמה שראוי היה שיברא לפי כבודו של הבורא, אלמלא שגרם החטא. השלב השלישי הוא שלב ההמתקה, בו מתחיל להצטייר כי מה שראוי אכן צפוי שיקרה בפועל, ומציאות זו עצמה, שנראית עגומה כל כך, ראויה לצמוח ולהיפתח להיות מקומו של ה'.</w:t>
      </w:r>
    </w:p>
    <w:p w:rsidR="001B6322" w:rsidRDefault="001B6322" w:rsidP="001B6322">
      <w:pPr>
        <w:pStyle w:val="a3"/>
        <w:rPr>
          <w:rFonts w:hint="cs"/>
          <w:rtl/>
        </w:rPr>
      </w:pPr>
      <w:r>
        <w:rPr>
          <w:rFonts w:hint="cs"/>
          <w:rtl/>
        </w:rPr>
        <w:tab/>
      </w:r>
      <w:r>
        <w:rPr>
          <w:rFonts w:hint="cs"/>
          <w:rtl/>
        </w:rPr>
        <w:tab/>
        <w:t>בהתאם לאמור לקמן בפנים, כי הרצון הוא בחינת "אם תרצו אין זו אגדה", יש לומר כי השלב המטרים את הרצון התקיף להגשים הוא שלב העונג והשעשועים העצמיים (ה</w:t>
      </w:r>
      <w:r w:rsidRPr="005E77BB">
        <w:rPr>
          <w:rStyle w:val="a8"/>
          <w:rFonts w:hint="cs"/>
          <w:rtl/>
        </w:rPr>
        <w:t>עונג</w:t>
      </w:r>
      <w:r>
        <w:rPr>
          <w:rFonts w:hint="cs"/>
          <w:rtl/>
        </w:rPr>
        <w:t xml:space="preserve"> הוא המצוי בין ה</w:t>
      </w:r>
      <w:r w:rsidRPr="005E77BB">
        <w:rPr>
          <w:rStyle w:val="a8"/>
          <w:rFonts w:hint="cs"/>
          <w:rtl/>
        </w:rPr>
        <w:t>אמונה</w:t>
      </w:r>
      <w:r>
        <w:rPr>
          <w:rFonts w:hint="cs"/>
          <w:rtl/>
        </w:rPr>
        <w:t xml:space="preserve"> וה</w:t>
      </w:r>
      <w:r w:rsidRPr="005E77BB">
        <w:rPr>
          <w:rStyle w:val="a8"/>
          <w:rFonts w:hint="cs"/>
          <w:rtl/>
        </w:rPr>
        <w:t>רצון</w:t>
      </w:r>
      <w:r>
        <w:rPr>
          <w:rFonts w:hint="cs"/>
          <w:rtl/>
        </w:rPr>
        <w:t>, כאשר מזהים בנפש מקבילה לשלשה ראשים שבכתר), והמצטיינים בו הם בעלי האגדה דוקא.</w:t>
      </w:r>
    </w:p>
  </w:footnote>
  <w:footnote w:id="6">
    <w:p w:rsidR="001B6322" w:rsidRDefault="001B6322" w:rsidP="001B6322">
      <w:pPr>
        <w:pStyle w:val="a3"/>
        <w:rPr>
          <w:rFonts w:hint="cs"/>
          <w:rtl/>
        </w:rPr>
      </w:pPr>
      <w:r>
        <w:rPr>
          <w:rtl/>
        </w:rPr>
        <w:tab/>
      </w:r>
      <w:r w:rsidRPr="0059669F">
        <w:rPr>
          <w:rtl/>
        </w:rPr>
        <w:footnoteRef/>
      </w:r>
      <w:r>
        <w:rPr>
          <w:rtl/>
        </w:rPr>
        <w:t>.</w:t>
      </w:r>
      <w:r>
        <w:rPr>
          <w:rtl/>
        </w:rPr>
        <w:tab/>
      </w:r>
      <w:r>
        <w:rPr>
          <w:rFonts w:hint="cs"/>
          <w:rtl/>
        </w:rPr>
        <w:t xml:space="preserve">בחינת 'אמר מלכא </w:t>
      </w:r>
      <w:r>
        <w:rPr>
          <w:rtl/>
        </w:rPr>
        <w:t>–</w:t>
      </w:r>
      <w:r>
        <w:rPr>
          <w:rFonts w:hint="cs"/>
          <w:rtl/>
        </w:rPr>
        <w:t xml:space="preserve"> עקר טורא' (ראה ב"ב ג, ב).</w:t>
      </w:r>
    </w:p>
  </w:footnote>
  <w:footnote w:id="7">
    <w:p w:rsidR="001B6322" w:rsidRPr="00321234" w:rsidRDefault="001B6322" w:rsidP="001B6322">
      <w:pPr>
        <w:pStyle w:val="a3"/>
        <w:rPr>
          <w:rFonts w:hint="cs"/>
          <w:b/>
          <w:bCs/>
          <w:szCs w:val="24"/>
          <w:rtl/>
        </w:rPr>
      </w:pPr>
      <w:r>
        <w:rPr>
          <w:rtl/>
        </w:rPr>
        <w:tab/>
      </w:r>
      <w:r w:rsidRPr="0059669F">
        <w:rPr>
          <w:rtl/>
        </w:rPr>
        <w:footnoteRef/>
      </w:r>
      <w:r>
        <w:rPr>
          <w:rtl/>
        </w:rPr>
        <w:t>.</w:t>
      </w:r>
      <w:r>
        <w:rPr>
          <w:rtl/>
        </w:rPr>
        <w:tab/>
        <w:t>כבר הוזכר לקראת סוף החלק הראשון</w:t>
      </w:r>
      <w:r>
        <w:rPr>
          <w:rFonts w:hint="cs"/>
          <w:rtl/>
        </w:rPr>
        <w:t>, ובהערות הקודמות,</w:t>
      </w:r>
      <w:r>
        <w:rPr>
          <w:rtl/>
        </w:rPr>
        <w:t xml:space="preserve"> כי התמימות היא פנימיות ההוד. והנה אפשר לרמוז באותיות המילה </w:t>
      </w:r>
      <w:r w:rsidRPr="00321234">
        <w:rPr>
          <w:b/>
          <w:bCs/>
          <w:szCs w:val="24"/>
          <w:rtl/>
        </w:rPr>
        <w:t>הוד</w:t>
      </w:r>
      <w:r>
        <w:rPr>
          <w:rtl/>
        </w:rPr>
        <w:t xml:space="preserve"> את שלש בחינות התמימות שהוסברו פה, מלמעלה למטה: </w:t>
      </w:r>
      <w:r w:rsidRPr="00321234">
        <w:rPr>
          <w:b/>
          <w:bCs/>
          <w:szCs w:val="24"/>
          <w:rtl/>
        </w:rPr>
        <w:t>ה</w:t>
      </w:r>
      <w:r w:rsidRPr="009C33F4">
        <w:rPr>
          <w:rtl/>
        </w:rPr>
        <w:t xml:space="preserve"> </w:t>
      </w:r>
      <w:ins w:id="25" w:author=" ישראל" w:date="2002-06-15T23:59:00Z">
        <w:r w:rsidRPr="009C33F4">
          <w:rPr>
            <w:rtl/>
          </w:rPr>
          <w:t>–</w:t>
        </w:r>
      </w:ins>
      <w:r w:rsidRPr="009C33F4">
        <w:rPr>
          <w:rtl/>
        </w:rPr>
        <w:t xml:space="preserve"> </w:t>
      </w:r>
      <w:r>
        <w:rPr>
          <w:rtl/>
        </w:rPr>
        <w:t>תמימות הרצון;</w:t>
      </w:r>
      <w:r w:rsidRPr="00321234">
        <w:rPr>
          <w:b/>
          <w:bCs/>
          <w:szCs w:val="24"/>
          <w:rtl/>
        </w:rPr>
        <w:t xml:space="preserve"> ו </w:t>
      </w:r>
      <w:r>
        <w:rPr>
          <w:rtl/>
        </w:rPr>
        <w:t>– תמימות הלב;</w:t>
      </w:r>
      <w:r w:rsidRPr="00321234">
        <w:rPr>
          <w:b/>
          <w:bCs/>
          <w:szCs w:val="24"/>
          <w:rtl/>
        </w:rPr>
        <w:t xml:space="preserve"> ד </w:t>
      </w:r>
      <w:r>
        <w:rPr>
          <w:rtl/>
        </w:rPr>
        <w:t>– תמימות המעשה</w:t>
      </w:r>
      <w:r>
        <w:rPr>
          <w:rFonts w:hint="cs"/>
          <w:rtl/>
        </w:rPr>
        <w:t>:</w:t>
      </w:r>
    </w:p>
    <w:p w:rsidR="001B6322" w:rsidRDefault="001B6322" w:rsidP="001B6322">
      <w:pPr>
        <w:pStyle w:val="a3"/>
        <w:rPr>
          <w:rFonts w:hint="cs"/>
          <w:rtl/>
        </w:rPr>
      </w:pPr>
      <w:r w:rsidRPr="00321234">
        <w:rPr>
          <w:rFonts w:hint="cs"/>
          <w:b/>
          <w:bCs/>
          <w:szCs w:val="24"/>
          <w:rtl/>
        </w:rPr>
        <w:tab/>
      </w:r>
      <w:r w:rsidRPr="00321234">
        <w:rPr>
          <w:rFonts w:hint="cs"/>
          <w:b/>
          <w:bCs/>
          <w:szCs w:val="24"/>
          <w:rtl/>
        </w:rPr>
        <w:tab/>
      </w:r>
      <w:r w:rsidRPr="00321234">
        <w:rPr>
          <w:b/>
          <w:bCs/>
          <w:szCs w:val="24"/>
          <w:rtl/>
        </w:rPr>
        <w:t>ה</w:t>
      </w:r>
      <w:r>
        <w:rPr>
          <w:rtl/>
        </w:rPr>
        <w:t xml:space="preserve"> – כנגד תמימות הרצון, אשר, כפי שהתבאר, אפשר לברוא מכוחה עולם חדש. חז"ל אמרו (</w:t>
      </w:r>
      <w:r>
        <w:rPr>
          <w:rFonts w:hint="cs"/>
          <w:rtl/>
        </w:rPr>
        <w:t>מנחות כט, ב</w:t>
      </w:r>
      <w:r>
        <w:rPr>
          <w:rtl/>
        </w:rPr>
        <w:t xml:space="preserve">) כי באות </w:t>
      </w:r>
      <w:r w:rsidRPr="00321234">
        <w:rPr>
          <w:b/>
          <w:bCs/>
          <w:szCs w:val="24"/>
          <w:rtl/>
        </w:rPr>
        <w:t>ה</w:t>
      </w:r>
      <w:r>
        <w:rPr>
          <w:rtl/>
        </w:rPr>
        <w:t xml:space="preserve"> נברא העולם הזה. ועוד: "אתה הוא הוי' האלהים אשר בחרת באברם והוצאתו מאור כשדים ושמת שמו אבר</w:t>
      </w:r>
      <w:r w:rsidRPr="00321234">
        <w:rPr>
          <w:b/>
          <w:bCs/>
          <w:szCs w:val="24"/>
          <w:rtl/>
        </w:rPr>
        <w:t>ה</w:t>
      </w:r>
      <w:r>
        <w:rPr>
          <w:rtl/>
        </w:rPr>
        <w:t>ם ומצאת את לבבו נאמן לפניך, וכרות עמו הברית וכו'" – מצאת את לבבו נאמן</w:t>
      </w:r>
      <w:r w:rsidRPr="009C33F4">
        <w:rPr>
          <w:rtl/>
        </w:rPr>
        <w:t xml:space="preserve"> </w:t>
      </w:r>
      <w:ins w:id="26" w:author=" ישראל" w:date="2002-06-15T23:59:00Z">
        <w:r w:rsidRPr="009C33F4">
          <w:rPr>
            <w:rtl/>
          </w:rPr>
          <w:t>–</w:t>
        </w:r>
      </w:ins>
      <w:r w:rsidRPr="009C33F4">
        <w:rPr>
          <w:rtl/>
        </w:rPr>
        <w:t xml:space="preserve"> </w:t>
      </w:r>
      <w:r>
        <w:rPr>
          <w:rtl/>
        </w:rPr>
        <w:t>בחינת תמימות הלב</w:t>
      </w:r>
      <w:r w:rsidRPr="009C33F4">
        <w:rPr>
          <w:rtl/>
        </w:rPr>
        <w:t xml:space="preserve"> – </w:t>
      </w:r>
      <w:r>
        <w:rPr>
          <w:rtl/>
        </w:rPr>
        <w:t xml:space="preserve">עוד טרם שבחרת בו, שהרי מפני זה בחרת בו, ואז הוספת לו </w:t>
      </w:r>
      <w:r w:rsidRPr="00321234">
        <w:rPr>
          <w:b/>
          <w:bCs/>
          <w:szCs w:val="24"/>
          <w:rtl/>
        </w:rPr>
        <w:t>ה</w:t>
      </w:r>
      <w:r>
        <w:rPr>
          <w:rtl/>
        </w:rPr>
        <w:t xml:space="preserve"> כשכרתת עמו את ברית המילה (</w:t>
      </w:r>
      <w:r>
        <w:rPr>
          <w:rFonts w:hint="cs"/>
          <w:rtl/>
        </w:rPr>
        <w:t>בראשית יז</w:t>
      </w:r>
      <w:r>
        <w:rPr>
          <w:rtl/>
        </w:rPr>
        <w:t>), כדברי רש"י (</w:t>
      </w:r>
      <w:r>
        <w:rPr>
          <w:rFonts w:hint="cs"/>
          <w:rtl/>
        </w:rPr>
        <w:t xml:space="preserve">שם פסוק </w:t>
      </w:r>
      <w:r>
        <w:rPr>
          <w:rtl/>
        </w:rPr>
        <w:t xml:space="preserve">א) שהאות </w:t>
      </w:r>
      <w:r w:rsidRPr="00321234">
        <w:rPr>
          <w:b/>
          <w:bCs/>
          <w:szCs w:val="24"/>
          <w:rtl/>
        </w:rPr>
        <w:t>ה</w:t>
      </w:r>
      <w:r>
        <w:rPr>
          <w:rtl/>
        </w:rPr>
        <w:t xml:space="preserve"> שנוספה לאברהם רומזת לברית המילה, ומכוחה נהיה אברהם למשפיע ומוליד ומחולל את עם ישראל (כדברי רש"י – בראשית טו, ה – שאברם אינו מוליד אבל אבר</w:t>
      </w:r>
      <w:r w:rsidRPr="00321234">
        <w:rPr>
          <w:b/>
          <w:bCs/>
          <w:szCs w:val="24"/>
          <w:rtl/>
        </w:rPr>
        <w:t>ה</w:t>
      </w:r>
      <w:r>
        <w:rPr>
          <w:rtl/>
        </w:rPr>
        <w:t>ם מוליד), והופתע אז כל העולם בלידת יצחק, שעל כן נקרא שמו יצחק, מפני הצחוק שבא מגודל ההפתעה.</w:t>
      </w:r>
      <w:ins w:id="27" w:author=" ישראל" w:date="2002-06-15T23:59:00Z">
        <w:r>
          <w:rPr>
            <w:rFonts w:hint="cs"/>
            <w:rtl/>
          </w:rPr>
          <w:t xml:space="preserve"> כלומר, תוספת ה-</w:t>
        </w:r>
        <w:r w:rsidRPr="00321234">
          <w:rPr>
            <w:rFonts w:hint="cs"/>
            <w:b/>
            <w:bCs/>
            <w:szCs w:val="24"/>
            <w:rtl/>
          </w:rPr>
          <w:t xml:space="preserve">ה </w:t>
        </w:r>
        <w:r>
          <w:rPr>
            <w:rFonts w:hint="cs"/>
            <w:rtl/>
          </w:rPr>
          <w:t>מלמדת כי נוספה לאברהם תמימות הרצון, היכולת לדלג מעל הנתונים הקיימים לפניך.</w:t>
        </w:r>
      </w:ins>
    </w:p>
    <w:p w:rsidR="001B6322" w:rsidRDefault="001B6322" w:rsidP="001B6322">
      <w:pPr>
        <w:pStyle w:val="a3"/>
        <w:rPr>
          <w:rtl/>
        </w:rPr>
      </w:pPr>
      <w:r w:rsidRPr="00321234">
        <w:rPr>
          <w:rFonts w:hint="cs"/>
          <w:b/>
          <w:bCs/>
          <w:szCs w:val="24"/>
          <w:rtl/>
        </w:rPr>
        <w:tab/>
      </w:r>
      <w:r w:rsidRPr="00321234">
        <w:rPr>
          <w:rFonts w:hint="cs"/>
          <w:b/>
          <w:bCs/>
          <w:szCs w:val="24"/>
          <w:rtl/>
        </w:rPr>
        <w:tab/>
      </w:r>
      <w:r w:rsidRPr="00321234">
        <w:rPr>
          <w:b/>
          <w:bCs/>
          <w:szCs w:val="24"/>
          <w:rtl/>
        </w:rPr>
        <w:t>ו</w:t>
      </w:r>
      <w:r>
        <w:rPr>
          <w:rtl/>
        </w:rPr>
        <w:t xml:space="preserve"> – כנגד תמימות הלב, המרוכז בלא לסטות ימין ושמאל, כמו יושר הקו של האות</w:t>
      </w:r>
      <w:r w:rsidRPr="00321234">
        <w:rPr>
          <w:b/>
          <w:bCs/>
          <w:szCs w:val="24"/>
          <w:rtl/>
        </w:rPr>
        <w:t xml:space="preserve"> ו</w:t>
      </w:r>
      <w:r>
        <w:rPr>
          <w:rtl/>
        </w:rPr>
        <w:t>. ה-</w:t>
      </w:r>
      <w:r w:rsidRPr="00321234">
        <w:rPr>
          <w:b/>
          <w:bCs/>
          <w:szCs w:val="24"/>
          <w:rtl/>
        </w:rPr>
        <w:t>ו</w:t>
      </w:r>
      <w:r>
        <w:rPr>
          <w:rtl/>
        </w:rPr>
        <w:t xml:space="preserve"> היא </w:t>
      </w:r>
      <w:r w:rsidRPr="00321234">
        <w:rPr>
          <w:b/>
          <w:bCs/>
          <w:szCs w:val="24"/>
          <w:rtl/>
        </w:rPr>
        <w:t>ו</w:t>
      </w:r>
      <w:r>
        <w:rPr>
          <w:rtl/>
        </w:rPr>
        <w:t xml:space="preserve"> החיבור וחבל הההתקשרות, כמבואר בפנים שזה ענינו של הלב. גם ידוע ש-</w:t>
      </w:r>
      <w:r w:rsidRPr="00321234">
        <w:rPr>
          <w:b/>
          <w:bCs/>
          <w:szCs w:val="24"/>
          <w:rtl/>
        </w:rPr>
        <w:t xml:space="preserve">ו </w:t>
      </w:r>
      <w:r>
        <w:rPr>
          <w:rtl/>
        </w:rPr>
        <w:t>היא כנגד שש מידות הלב, המתוארות גם כששת הצדדים המתמימים את הקוביה. ראש ה-</w:t>
      </w:r>
      <w:r w:rsidRPr="00321234">
        <w:rPr>
          <w:b/>
          <w:bCs/>
          <w:szCs w:val="24"/>
          <w:rtl/>
        </w:rPr>
        <w:t xml:space="preserve">ו </w:t>
      </w:r>
      <w:r>
        <w:rPr>
          <w:rtl/>
        </w:rPr>
        <w:t>רומז למבואר בפנים כי תמימות הלב מצויה בהיותו נמשך מן המח שבראשו, ודבק בו.</w:t>
      </w:r>
    </w:p>
    <w:p w:rsidR="001B6322" w:rsidRDefault="001B6322" w:rsidP="001B6322">
      <w:pPr>
        <w:pStyle w:val="a3"/>
        <w:rPr>
          <w:rtl/>
        </w:rPr>
      </w:pPr>
      <w:r w:rsidRPr="00321234">
        <w:rPr>
          <w:rFonts w:hint="cs"/>
          <w:b/>
          <w:bCs/>
          <w:szCs w:val="24"/>
          <w:rtl/>
        </w:rPr>
        <w:tab/>
      </w:r>
      <w:r w:rsidRPr="00321234">
        <w:rPr>
          <w:rFonts w:hint="cs"/>
          <w:b/>
          <w:bCs/>
          <w:szCs w:val="24"/>
          <w:rtl/>
        </w:rPr>
        <w:tab/>
      </w:r>
      <w:r w:rsidRPr="00321234">
        <w:rPr>
          <w:b/>
          <w:bCs/>
          <w:szCs w:val="24"/>
          <w:rtl/>
        </w:rPr>
        <w:t xml:space="preserve">ד </w:t>
      </w:r>
      <w:r>
        <w:rPr>
          <w:rtl/>
        </w:rPr>
        <w:t xml:space="preserve">– כנגד תמימות המעשה, כמבואר בפנים שענינה לחבר את כל התפזורת, כלומר, לאחד את </w:t>
      </w:r>
      <w:r w:rsidRPr="00321234">
        <w:rPr>
          <w:b/>
          <w:bCs/>
          <w:szCs w:val="24"/>
          <w:rtl/>
        </w:rPr>
        <w:t xml:space="preserve">ד </w:t>
      </w:r>
      <w:r>
        <w:rPr>
          <w:rtl/>
        </w:rPr>
        <w:t>רוחות העולם (כ-</w:t>
      </w:r>
      <w:r w:rsidRPr="00321234">
        <w:rPr>
          <w:b/>
          <w:bCs/>
          <w:szCs w:val="24"/>
          <w:rtl/>
        </w:rPr>
        <w:t>ד</w:t>
      </w:r>
      <w:r>
        <w:rPr>
          <w:rtl/>
        </w:rPr>
        <w:t xml:space="preserve"> רבתי שבקריאת שמע). לדרך זו ראוי לרמוז כי לכך מכוונים</w:t>
      </w:r>
      <w:r w:rsidRPr="00321234">
        <w:rPr>
          <w:b/>
          <w:bCs/>
          <w:szCs w:val="24"/>
          <w:rtl/>
        </w:rPr>
        <w:t xml:space="preserve"> ד</w:t>
      </w:r>
      <w:r>
        <w:rPr>
          <w:rtl/>
        </w:rPr>
        <w:t xml:space="preserve"> חלקי הטור והשולחן ערוך.</w:t>
      </w:r>
    </w:p>
  </w:footnote>
  <w:footnote w:id="8">
    <w:p w:rsidR="001B6322" w:rsidRDefault="001B6322" w:rsidP="001B6322">
      <w:pPr>
        <w:pStyle w:val="a3"/>
        <w:rPr>
          <w:rFonts w:hint="cs"/>
          <w:rtl/>
        </w:rPr>
      </w:pPr>
      <w:r>
        <w:rPr>
          <w:rtl/>
        </w:rPr>
        <w:tab/>
      </w:r>
      <w:r w:rsidRPr="0059669F">
        <w:rPr>
          <w:rtl/>
        </w:rPr>
        <w:footnoteRef/>
      </w:r>
      <w:r>
        <w:rPr>
          <w:rtl/>
        </w:rPr>
        <w:t>.</w:t>
      </w:r>
      <w:r>
        <w:rPr>
          <w:rtl/>
        </w:rPr>
        <w:tab/>
      </w:r>
      <w:r>
        <w:rPr>
          <w:rFonts w:hint="cs"/>
          <w:rtl/>
        </w:rPr>
        <w:t>נאמר בפתיחה לסליחות צום גדליה.</w:t>
      </w:r>
    </w:p>
  </w:footnote>
  <w:footnote w:id="9">
    <w:p w:rsidR="001B6322" w:rsidRDefault="001B6322" w:rsidP="001B6322">
      <w:pPr>
        <w:pStyle w:val="a3"/>
        <w:rPr>
          <w:rFonts w:hint="cs"/>
          <w:rtl/>
        </w:rPr>
      </w:pPr>
      <w:r>
        <w:rPr>
          <w:rFonts w:hint="cs"/>
          <w:rtl/>
        </w:rPr>
        <w:tab/>
      </w:r>
      <w:r w:rsidRPr="00671B9F">
        <w:rPr>
          <w:rtl/>
        </w:rPr>
        <w:footnoteRef/>
      </w:r>
      <w:r>
        <w:rPr>
          <w:rtl/>
        </w:rPr>
        <w:t>.</w:t>
      </w:r>
      <w:r>
        <w:rPr>
          <w:rtl/>
        </w:rPr>
        <w:tab/>
      </w:r>
      <w:r>
        <w:rPr>
          <w:rFonts w:hint="cs"/>
          <w:rtl/>
        </w:rPr>
        <w:t>כדי להסביר טוב יותר מדוע לרש"י האמונה בנעלם מצטרפת לרצון לחולל עולם פלאי, בעוד שהרושם הראשוני הוא שכיוון שהנעלם הינו הבלתי נתפס, אזי מה שמקרב אליו הוא תהליך של שלילת כל דבר שהתגשם והסתלקות ממנו,</w:t>
      </w:r>
      <w:r>
        <w:rPr>
          <w:rtl/>
        </w:rPr>
        <w:t xml:space="preserve"> </w:t>
      </w:r>
      <w:r>
        <w:rPr>
          <w:rFonts w:hint="cs"/>
          <w:rtl/>
        </w:rPr>
        <w:t xml:space="preserve">נעיר בקיצור כי דרכו של רש"י לראות מתוך העולם את אחדות ה' שונה כנראה מדרכו של הרמב"ם. הרמב"ם אומר שהדרך לידיעת ה' היא דרך השלילה, היות שיודעים שה' אינו </w:t>
      </w:r>
      <w:r w:rsidRPr="005E77BB">
        <w:rPr>
          <w:rStyle w:val="a8"/>
          <w:rFonts w:hint="cs"/>
          <w:rtl/>
        </w:rPr>
        <w:t>לא זה ולא זה ולא זה</w:t>
      </w:r>
      <w:r>
        <w:rPr>
          <w:rFonts w:hint="cs"/>
          <w:rtl/>
        </w:rPr>
        <w:t xml:space="preserve"> וכו' מתרוממת הנפש להפלאת ה' (ראה מו"נ </w:t>
      </w:r>
      <w:del w:id="30" w:author="ישראל אריאל" w:date="2004-06-06T16:26:00Z">
        <w:r>
          <w:rPr>
            <w:rFonts w:hint="cs"/>
            <w:rtl/>
          </w:rPr>
          <w:delText>ח"</w:delText>
        </w:r>
      </w:del>
      <w:r>
        <w:rPr>
          <w:rFonts w:hint="cs"/>
          <w:rtl/>
        </w:rPr>
        <w:t>א</w:t>
      </w:r>
      <w:ins w:id="31" w:author="ישראל אריאל" w:date="2004-06-06T16:26:00Z">
        <w:r>
          <w:rPr>
            <w:rFonts w:hint="cs"/>
            <w:rtl/>
          </w:rPr>
          <w:t>,</w:t>
        </w:r>
      </w:ins>
      <w:r>
        <w:rPr>
          <w:rFonts w:hint="cs"/>
          <w:rtl/>
        </w:rPr>
        <w:t xml:space="preserve"> </w:t>
      </w:r>
      <w:del w:id="32" w:author="ישראל אריאל" w:date="2004-06-06T16:26:00Z">
        <w:r>
          <w:rPr>
            <w:rFonts w:hint="cs"/>
            <w:rtl/>
          </w:rPr>
          <w:delText>פנ"</w:delText>
        </w:r>
      </w:del>
      <w:ins w:id="33" w:author="ישראל אריאל" w:date="2004-06-06T16:26:00Z">
        <w:r>
          <w:rPr>
            <w:rFonts w:hint="cs"/>
            <w:rtl/>
          </w:rPr>
          <w:t>נ</w:t>
        </w:r>
      </w:ins>
      <w:r>
        <w:rPr>
          <w:rFonts w:hint="cs"/>
          <w:rtl/>
        </w:rPr>
        <w:t>ט). לכן, לדרכו, עולם מתאים לה' הינו עולם שמאפשר ומקדם את היכולת להתבונן התבוננות מופשטת (כדבריו בסוף הי"ד החזקה), ולא עולם של דימויים על ה'</w:t>
      </w:r>
      <w:del w:id="34" w:author="ישראל אריאל" w:date="2004-06-06T16:26:00Z">
        <w:r>
          <w:rPr>
            <w:rFonts w:hint="cs"/>
            <w:rtl/>
          </w:rPr>
          <w:delText>..</w:delText>
        </w:r>
      </w:del>
      <w:r>
        <w:rPr>
          <w:rFonts w:hint="cs"/>
          <w:rtl/>
        </w:rPr>
        <w:t>. עולם כזה, אם נבקש בו משהו חוץ מתנאים מתאימים המשמשים אמצעים לשכל להתבונן בשלוה [כמבואר בסוף ספרו, הל' מלכים יב, ד; הרמב"ם, כידוע, נתן משקל רב לאמצעים, ראה למשל הל' דעות ד, א; הקדמת המשנה (מהדורת הרב שילת עמ' נה ואילך), וההפניה לשמונה פרקים בהערה 72], הוא עולם שניכר עליו כי מציית לחוקים ומשדר יציבות, באשר הללו מכוונים את השכל להתפשט ולהשתחרר מן הדבקות בתופעות המגושמות עצמן, החולפות ומתחלפות, ולראות בהן מחסום שיש לפרוץ אותו כדי לשים לב שהכל חדור חכמה עקבית שלא תימוט (יש להוסיף כי לא רק החוקים, אלא עצם האחדות הניכרת מתוך העולם, עצם האורגניות שבו והזדקקות חלקיו זה לזה, גם הוא משקף את מקורו באחד, אלא שלרמב"ם אין פירושה הבעה מורכבת של אחדות ה', התגלמות של מידות המבטאות אני עליון ונסתר, אלא יש כאן כמין ראיה לאחדות ה', שהרי האחד אינו יכול לבוא אלא מן האחד. לשון אחר: אחדות העולם היא מעגל סגור בפני עצמו, בריאה של ה', אבל אין היא מנכיחה את ה' עצמו, כפי שטרח הרמב"ם להסביר שאין אחדותו של ה' דומה לאחדות המוכרת לנו).</w:t>
      </w:r>
    </w:p>
    <w:p w:rsidR="001B6322" w:rsidRDefault="001B6322" w:rsidP="001B6322">
      <w:pPr>
        <w:pStyle w:val="a3"/>
        <w:rPr>
          <w:rFonts w:hint="cs"/>
          <w:rtl/>
        </w:rPr>
      </w:pPr>
      <w:r>
        <w:rPr>
          <w:rFonts w:hint="cs"/>
          <w:rtl/>
        </w:rPr>
        <w:tab/>
      </w:r>
      <w:r>
        <w:rPr>
          <w:rFonts w:hint="cs"/>
          <w:rtl/>
        </w:rPr>
        <w:tab/>
        <w:t xml:space="preserve">אמנם רש"י כנראה התבונן כי ה' הוא </w:t>
      </w:r>
      <w:r w:rsidRPr="005E77BB">
        <w:rPr>
          <w:rStyle w:val="a8"/>
          <w:rFonts w:hint="cs"/>
          <w:rtl/>
        </w:rPr>
        <w:t>גם זה וגם זה וגם זה</w:t>
      </w:r>
      <w:r w:rsidRPr="00321234">
        <w:rPr>
          <w:rFonts w:hint="cs"/>
          <w:b/>
          <w:bCs/>
          <w:szCs w:val="24"/>
          <w:rtl/>
        </w:rPr>
        <w:t xml:space="preserve"> </w:t>
      </w:r>
      <w:r>
        <w:rPr>
          <w:rFonts w:hint="cs"/>
          <w:rtl/>
        </w:rPr>
        <w:t xml:space="preserve">וכו', וכיוון שאין ציור גשמי לדבר והיפוכו, ממילא הכולל את הכל מתעלה מעל כל תמונה (הדימוי הכי קרוב לזה הוא דימוי הנפש, הידועה לאדם כאחת ויחידה, אבל בפועל מוכרת היא דרך ריבוי גילוייה, הנדחפים להופיע בזה אחר זה כדי שלא תיווצר טעות כאילו זהה שלמותה עם פן מסויים שלה. ההתיחסות לה' כ'אני' פונה ומתייחס ומציג את עצמו, והאמונה כי הפניה עצמית לו, הן המאפשרות לדמות את הנפש לה', ולראות בכל הקטעים הבעות של האחד). לדרכו יש לחייב את המציאות והעושר הרב שבה, ולראות בכל הדברים ובייחודיהם וצרופיהם שערים לבוא אל ה' כנושא הפכים. לפיכך תיקון העולם היינו זיכוכו מהסטיה של היצורים לחלוק רשות לעצמם, והטייתם להצטרף להבעת ה' (ההקשר שבו אומר רש"י כי הכתוב משבר את האוזן מה שיכולה לשמוע </w:t>
      </w:r>
      <w:r>
        <w:rPr>
          <w:rtl/>
        </w:rPr>
        <w:t>–</w:t>
      </w:r>
      <w:r>
        <w:rPr>
          <w:rFonts w:hint="cs"/>
          <w:rtl/>
        </w:rPr>
        <w:t xml:space="preserve"> שמות יט,יח </w:t>
      </w:r>
      <w:r>
        <w:rPr>
          <w:rtl/>
        </w:rPr>
        <w:t>–</w:t>
      </w:r>
      <w:r>
        <w:rPr>
          <w:rFonts w:hint="cs"/>
          <w:rtl/>
        </w:rPr>
        <w:t xml:space="preserve"> מורה שמדובר בפער בין האמת למה שמסוגלים לקלוט, ולא על שלילה מהותית ללא יחס. הגישה שיוחסה כאן לרש"י משתקפת יפה בספר הפרדס שמבית מדרשו, שם מובאת "מסכת תמורה", עיין שם. והשוה לשונו של הרמבם בהל' יסוה"ת </w:t>
      </w:r>
      <w:r>
        <w:rPr>
          <w:rtl/>
        </w:rPr>
        <w:t>–</w:t>
      </w:r>
      <w:r>
        <w:rPr>
          <w:rFonts w:hint="cs"/>
          <w:rtl/>
        </w:rPr>
        <w:t xml:space="preserve"> א, יא-יב </w:t>
      </w:r>
      <w:r>
        <w:rPr>
          <w:rtl/>
        </w:rPr>
        <w:t>–</w:t>
      </w:r>
      <w:r>
        <w:rPr>
          <w:rFonts w:hint="cs"/>
          <w:rtl/>
        </w:rPr>
        <w:t xml:space="preserve"> "</w:t>
      </w:r>
      <w:del w:id="35" w:author="ישראל אריאל" w:date="2004-06-06T16:28:00Z">
        <w:r>
          <w:rPr>
            <w:rFonts w:hint="cs"/>
            <w:rtl/>
          </w:rPr>
          <w:delText>"</w:delText>
        </w:r>
      </w:del>
      <w:r>
        <w:rPr>
          <w:rFonts w:hint="cs"/>
          <w:rtl/>
        </w:rPr>
        <w:t>ואין לו לא כעס ולא שחוק… ואילו היה פעמים כועס ופעמים שמח היה משתנה"</w:t>
      </w:r>
      <w:del w:id="36" w:author="ישראל אריאל" w:date="2004-06-06T16:28:00Z">
        <w:r>
          <w:rPr>
            <w:rFonts w:hint="cs"/>
            <w:rtl/>
          </w:rPr>
          <w:delText>"</w:delText>
        </w:r>
      </w:del>
      <w:r>
        <w:rPr>
          <w:rFonts w:hint="cs"/>
          <w:rtl/>
        </w:rPr>
        <w:t xml:space="preserve">, ללשון המדרש </w:t>
      </w:r>
      <w:r>
        <w:rPr>
          <w:rtl/>
        </w:rPr>
        <w:t>–</w:t>
      </w:r>
      <w:r>
        <w:rPr>
          <w:rFonts w:hint="cs"/>
          <w:rtl/>
        </w:rPr>
        <w:t xml:space="preserve"> שוח"ט לתהלים פב </w:t>
      </w:r>
      <w:r>
        <w:rPr>
          <w:rtl/>
        </w:rPr>
        <w:t>–</w:t>
      </w:r>
      <w:r>
        <w:rPr>
          <w:rFonts w:hint="cs"/>
          <w:rtl/>
        </w:rPr>
        <w:t xml:space="preserve"> "</w:t>
      </w:r>
      <w:del w:id="37" w:author="ישראל אריאל" w:date="2004-06-06T16:28:00Z">
        <w:r>
          <w:rPr>
            <w:rFonts w:hint="cs"/>
            <w:rtl/>
          </w:rPr>
          <w:delText>"</w:delText>
        </w:r>
      </w:del>
      <w:r>
        <w:rPr>
          <w:rFonts w:hint="cs"/>
          <w:rtl/>
        </w:rPr>
        <w:t>מלך בשר ודם כשהוא בכעס אינו ברצון, אבל הקב"ה אינו כן, אלא כשהוא בכעס הוא ברצון"</w:t>
      </w:r>
      <w:del w:id="38" w:author="ישראל אריאל" w:date="2004-06-06T16:29:00Z">
        <w:r>
          <w:rPr>
            <w:rFonts w:hint="cs"/>
            <w:rtl/>
          </w:rPr>
          <w:delText>"</w:delText>
        </w:r>
      </w:del>
      <w:r>
        <w:rPr>
          <w:rFonts w:hint="cs"/>
          <w:rtl/>
        </w:rPr>
        <w:t>, ודוק).</w:t>
      </w:r>
    </w:p>
    <w:p w:rsidR="001B6322" w:rsidRPr="00671B9F" w:rsidRDefault="001B6322" w:rsidP="001B6322">
      <w:pPr>
        <w:pStyle w:val="a3"/>
        <w:rPr>
          <w:rFonts w:hint="cs"/>
          <w:rtl/>
        </w:rPr>
      </w:pPr>
      <w:r>
        <w:rPr>
          <w:rFonts w:hint="cs"/>
          <w:rtl/>
        </w:rPr>
        <w:tab/>
      </w:r>
      <w:r>
        <w:rPr>
          <w:rFonts w:hint="cs"/>
          <w:rtl/>
        </w:rPr>
        <w:tab/>
        <w:t>יוצא שלרש"י צפויה כאן אגדה, ועתיד העולם הזה לשקף את שלמותו של ה', בעוד שהרמב"ם מקוה להופעת החכמה הבקורתית, בעקבות היכולת להשתחרר מ'תפיסתם' של צרכי העולם הזה, חכמה אשר תפנה את האנשים לשים לבם אל העיקר, ולהתפעל ממי שנבדל מן העולם.</w:t>
      </w:r>
    </w:p>
  </w:footnote>
  <w:footnote w:id="10">
    <w:p w:rsidR="001B6322" w:rsidRDefault="001B6322" w:rsidP="001B6322">
      <w:pPr>
        <w:pStyle w:val="a3"/>
        <w:rPr>
          <w:rFonts w:hint="cs"/>
        </w:rPr>
      </w:pPr>
      <w:r>
        <w:rPr>
          <w:rtl/>
        </w:rPr>
        <w:tab/>
      </w:r>
      <w:r w:rsidRPr="00FE0DB9">
        <w:rPr>
          <w:rtl/>
        </w:rPr>
        <w:footnoteRef/>
      </w:r>
      <w:r>
        <w:rPr>
          <w:rtl/>
        </w:rPr>
        <w:t>.</w:t>
      </w:r>
      <w:r>
        <w:rPr>
          <w:rtl/>
        </w:rPr>
        <w:tab/>
      </w:r>
      <w:r>
        <w:rPr>
          <w:rFonts w:hint="cs"/>
          <w:rtl/>
        </w:rPr>
        <w:t>תהלים קיט, ו.</w:t>
      </w:r>
    </w:p>
  </w:footnote>
  <w:footnote w:id="11">
    <w:p w:rsidR="001B6322" w:rsidRDefault="001B6322" w:rsidP="001B6322">
      <w:pPr>
        <w:pStyle w:val="a3"/>
        <w:rPr>
          <w:rtl/>
        </w:rPr>
      </w:pPr>
      <w:r>
        <w:rPr>
          <w:rtl/>
        </w:rPr>
        <w:tab/>
      </w:r>
      <w:r w:rsidRPr="0059669F">
        <w:rPr>
          <w:rtl/>
        </w:rPr>
        <w:footnoteRef/>
      </w:r>
      <w:r>
        <w:rPr>
          <w:rtl/>
        </w:rPr>
        <w:t>.</w:t>
      </w:r>
      <w:r>
        <w:rPr>
          <w:rtl/>
        </w:rPr>
        <w:tab/>
        <w:t>מו"נ</w:t>
      </w:r>
      <w:r>
        <w:rPr>
          <w:rFonts w:hint="cs"/>
          <w:rtl/>
        </w:rPr>
        <w:t xml:space="preserve"> ג</w:t>
      </w:r>
      <w:ins w:id="41" w:author="ישראל אריאל" w:date="2004-06-06T16:27:00Z">
        <w:r>
          <w:rPr>
            <w:rFonts w:hint="cs"/>
            <w:rtl/>
          </w:rPr>
          <w:t>,</w:t>
        </w:r>
      </w:ins>
      <w:r>
        <w:rPr>
          <w:rFonts w:hint="cs"/>
          <w:rtl/>
        </w:rPr>
        <w:t xml:space="preserve"> כט.</w:t>
      </w:r>
      <w:r>
        <w:rPr>
          <w:rtl/>
        </w:rPr>
        <w:t xml:space="preserve"> אגב, הרמב"ם עצמו נקרא משה, ולבנו הגדול קרא אברהם, ודוק. </w:t>
      </w:r>
    </w:p>
  </w:footnote>
  <w:footnote w:id="12">
    <w:p w:rsidR="001B6322" w:rsidRDefault="001B6322" w:rsidP="001B6322">
      <w:pPr>
        <w:pStyle w:val="a3"/>
        <w:rPr>
          <w:rtl/>
        </w:rPr>
      </w:pPr>
      <w:r>
        <w:rPr>
          <w:rtl/>
        </w:rPr>
        <w:tab/>
      </w:r>
      <w:r w:rsidRPr="0059669F">
        <w:rPr>
          <w:rtl/>
        </w:rPr>
        <w:footnoteRef/>
      </w:r>
      <w:r>
        <w:rPr>
          <w:rtl/>
        </w:rPr>
        <w:t>.</w:t>
      </w:r>
      <w:r>
        <w:rPr>
          <w:rtl/>
        </w:rPr>
        <w:tab/>
        <w:t>מדברי הרמב"ם במורה (</w:t>
      </w:r>
      <w:ins w:id="42" w:author="ישראל אריאל" w:date="2004-04-15T07:55:00Z">
        <w:r>
          <w:rPr>
            <w:rFonts w:hint="cs"/>
            <w:rtl/>
          </w:rPr>
          <w:t>ב</w:t>
        </w:r>
      </w:ins>
      <w:ins w:id="43" w:author=" ישראל" w:date="2002-06-15T23:59:00Z">
        <w:r>
          <w:rPr>
            <w:rFonts w:hint="cs"/>
            <w:rtl/>
          </w:rPr>
          <w:t>,</w:t>
        </w:r>
        <w:r>
          <w:rPr>
            <w:rtl/>
          </w:rPr>
          <w:t xml:space="preserve"> ל</w:t>
        </w:r>
      </w:ins>
      <w:r>
        <w:rPr>
          <w:rtl/>
        </w:rPr>
        <w:t>ט</w:t>
      </w:r>
      <w:r>
        <w:rPr>
          <w:rFonts w:hint="cs"/>
          <w:rtl/>
        </w:rPr>
        <w:t>-מ</w:t>
      </w:r>
      <w:r>
        <w:rPr>
          <w:rtl/>
        </w:rPr>
        <w:t xml:space="preserve">) עולה, כי התעסקות התורה לתקן את כל מרחב החיים היא תוצאה מגובה נבואתו של משה רבינו, ונבדלותה משאר הנבואות, והלא אצל הרמב"ם הנבואה, בפרט נבואת משה, היא העצמת הכח המשכיל, והופעת שפע עליו ממקור השכל. ראה גם בספר המצוות, </w:t>
      </w:r>
      <w:r>
        <w:rPr>
          <w:rFonts w:hint="cs"/>
          <w:rtl/>
        </w:rPr>
        <w:t>עשה ג</w:t>
      </w:r>
      <w:r>
        <w:rPr>
          <w:rtl/>
        </w:rPr>
        <w:t xml:space="preserve">, שם מבואר כי הרצון להאהיב את ה' על כל העולם הוא תוצאה מתבקשת מאהבה גדושה. האהבה רוצה אז להציף את הכל; כידוע, הרמב"ם ראה זיקה גמורה בין עומק ההכרה השכלית וחווית האהבה, ראה </w:t>
      </w:r>
      <w:r>
        <w:rPr>
          <w:rFonts w:hint="cs"/>
          <w:rtl/>
        </w:rPr>
        <w:t xml:space="preserve">סוף </w:t>
      </w:r>
      <w:r>
        <w:rPr>
          <w:rtl/>
        </w:rPr>
        <w:t xml:space="preserve">הל' תשובה. </w:t>
      </w:r>
    </w:p>
  </w:footnote>
  <w:footnote w:id="13">
    <w:p w:rsidR="001B6322" w:rsidRDefault="001B6322" w:rsidP="001B6322">
      <w:pPr>
        <w:pStyle w:val="a3"/>
        <w:rPr>
          <w:rtl/>
        </w:rPr>
      </w:pPr>
      <w:r>
        <w:rPr>
          <w:rtl/>
        </w:rPr>
        <w:tab/>
      </w:r>
      <w:r w:rsidRPr="0059669F">
        <w:rPr>
          <w:rtl/>
        </w:rPr>
        <w:footnoteRef/>
      </w:r>
      <w:r>
        <w:rPr>
          <w:rtl/>
        </w:rPr>
        <w:t>.</w:t>
      </w:r>
      <w:r>
        <w:rPr>
          <w:rtl/>
        </w:rPr>
        <w:tab/>
      </w:r>
      <w:r>
        <w:rPr>
          <w:rFonts w:hint="cs"/>
          <w:rtl/>
        </w:rPr>
        <w:t>וזו לשון הרמב"ם בהקדמתו למשנה: "</w:t>
      </w:r>
      <w:r>
        <w:rPr>
          <w:rtl/>
        </w:rPr>
        <w:t>הנה כבר התברר מכל מה שאמרנו, כי תכלית כל מה שב</w:t>
      </w:r>
      <w:ins w:id="44" w:author=" ישראל" w:date="2002-06-15T23:59:00Z">
        <w:r>
          <w:rPr>
            <w:rFonts w:hint="cs"/>
            <w:rtl/>
          </w:rPr>
          <w:t>ְ</w:t>
        </w:r>
      </w:ins>
      <w:r>
        <w:rPr>
          <w:rFonts w:hint="cs"/>
          <w:rtl/>
        </w:rPr>
        <w:t>ע</w:t>
      </w:r>
      <w:r>
        <w:rPr>
          <w:rtl/>
        </w:rPr>
        <w:t xml:space="preserve">ולם ההויה וההפסד – איש שלם, כולל </w:t>
      </w:r>
      <w:r w:rsidRPr="005E77BB">
        <w:rPr>
          <w:rStyle w:val="a8"/>
          <w:rtl/>
        </w:rPr>
        <w:t>החכמה והמעשה</w:t>
      </w:r>
      <w:r>
        <w:rPr>
          <w:rtl/>
        </w:rPr>
        <w:t xml:space="preserve">, כמו שסיפרנו. …הנה אמת נכון מה שאמרוהו – </w:t>
      </w:r>
      <w:r>
        <w:rPr>
          <w:rFonts w:hint="cs"/>
          <w:rtl/>
        </w:rPr>
        <w:t>'</w:t>
      </w:r>
      <w:r>
        <w:rPr>
          <w:rtl/>
        </w:rPr>
        <w:t>אין לו להקב"ה בעולמו חוץ מארבע אמות שלהלכה</w:t>
      </w:r>
      <w:r>
        <w:rPr>
          <w:rFonts w:hint="cs"/>
          <w:rtl/>
        </w:rPr>
        <w:t>'"</w:t>
      </w:r>
      <w:del w:id="45" w:author="ישראל אריאל" w:date="2004-06-06T16:29:00Z">
        <w:r>
          <w:rPr>
            <w:rtl/>
          </w:rPr>
          <w:delText>"</w:delText>
        </w:r>
      </w:del>
      <w:r>
        <w:rPr>
          <w:rtl/>
        </w:rPr>
        <w:t>.</w:t>
      </w:r>
    </w:p>
  </w:footnote>
  <w:footnote w:id="14">
    <w:p w:rsidR="001B6322" w:rsidRDefault="001B6322" w:rsidP="001B6322">
      <w:pPr>
        <w:pStyle w:val="a3"/>
        <w:rPr>
          <w:rtl/>
        </w:rPr>
      </w:pPr>
      <w:r>
        <w:rPr>
          <w:rtl/>
        </w:rPr>
        <w:tab/>
      </w:r>
      <w:r w:rsidRPr="0059669F">
        <w:rPr>
          <w:rtl/>
        </w:rPr>
        <w:footnoteRef/>
      </w:r>
      <w:r>
        <w:rPr>
          <w:rtl/>
        </w:rPr>
        <w:t>.</w:t>
      </w:r>
      <w:r>
        <w:rPr>
          <w:rtl/>
        </w:rPr>
        <w:tab/>
        <w:t>תפיסת הרמב"ם היא בחינת "כ</w:t>
      </w:r>
      <w:r>
        <w:rPr>
          <w:rFonts w:hint="cs"/>
          <w:rtl/>
        </w:rPr>
        <w:t>ֻ</w:t>
      </w:r>
      <w:r>
        <w:rPr>
          <w:rtl/>
        </w:rPr>
        <w:t xml:space="preserve">לם בחכמה עשית", החכמה קשורה בעשיה. ראה במו"נ </w:t>
      </w:r>
      <w:ins w:id="46" w:author=" ישראל" w:date="2002-06-15T23:59:00Z">
        <w:r>
          <w:rPr>
            <w:rFonts w:hint="cs"/>
            <w:rtl/>
          </w:rPr>
          <w:t>(</w:t>
        </w:r>
      </w:ins>
      <w:r>
        <w:rPr>
          <w:rtl/>
        </w:rPr>
        <w:t>ג</w:t>
      </w:r>
      <w:ins w:id="47" w:author=" ישראל" w:date="2002-06-15T23:59:00Z">
        <w:r>
          <w:rPr>
            <w:rFonts w:hint="cs"/>
            <w:rtl/>
          </w:rPr>
          <w:t>,</w:t>
        </w:r>
        <w:r>
          <w:rPr>
            <w:rtl/>
          </w:rPr>
          <w:t xml:space="preserve"> כה</w:t>
        </w:r>
        <w:r>
          <w:rPr>
            <w:rFonts w:hint="cs"/>
            <w:rtl/>
          </w:rPr>
          <w:t>)</w:t>
        </w:r>
      </w:ins>
      <w:r>
        <w:rPr>
          <w:rtl/>
        </w:rPr>
        <w:t xml:space="preserve"> כמה היה יקר ללבו הפסוק הזה.</w:t>
      </w:r>
    </w:p>
  </w:footnote>
  <w:footnote w:id="15">
    <w:p w:rsidR="001B6322" w:rsidRDefault="001B6322" w:rsidP="001B6322">
      <w:pPr>
        <w:pStyle w:val="a3"/>
        <w:rPr>
          <w:rFonts w:hint="cs"/>
          <w:rtl/>
        </w:rPr>
      </w:pPr>
      <w:r>
        <w:rPr>
          <w:rtl/>
        </w:rPr>
        <w:tab/>
      </w:r>
      <w:r w:rsidRPr="0059669F">
        <w:rPr>
          <w:rtl/>
        </w:rPr>
        <w:footnoteRef/>
      </w:r>
      <w:r>
        <w:rPr>
          <w:rtl/>
        </w:rPr>
        <w:t>.</w:t>
      </w:r>
      <w:r>
        <w:rPr>
          <w:rtl/>
        </w:rPr>
        <w:tab/>
        <w:t xml:space="preserve">וזו לשונו במורה: </w:t>
      </w:r>
    </w:p>
    <w:p w:rsidR="001B6322" w:rsidRDefault="001B6322" w:rsidP="001B6322">
      <w:pPr>
        <w:pStyle w:val="a5"/>
        <w:rPr>
          <w:rtl/>
        </w:rPr>
      </w:pPr>
      <w:r>
        <w:rPr>
          <w:rtl/>
        </w:rPr>
        <w:t>יש מי שאינו מבקש… סיבה כלל, ואומר כי כל המצוות תוצאת רצון המוחלט, ויש מי שאומר כי כל ציווי ואזהרה מהם תוצאת חכמה, והמטרה בו תכלית מסויימת, ושכל המצוות כולן יש להם טעם, ובגלל תועלת מסוימת צוה בהן… אלא סוברים המון החכמים שיש להן טעם, כלומר, תכלית מועילה בהחלט… והנה כל המצוות לדעתם יש להם טעם…(ג</w:t>
      </w:r>
      <w:r>
        <w:rPr>
          <w:rFonts w:hint="cs"/>
          <w:rtl/>
        </w:rPr>
        <w:t>,</w:t>
      </w:r>
      <w:r>
        <w:rPr>
          <w:rtl/>
        </w:rPr>
        <w:t xml:space="preserve"> כו).</w:t>
      </w:r>
    </w:p>
    <w:p w:rsidR="001B6322" w:rsidRDefault="001B6322" w:rsidP="001B6322">
      <w:pPr>
        <w:pStyle w:val="a5"/>
        <w:rPr>
          <w:rFonts w:hint="cs"/>
          <w:rtl/>
        </w:rPr>
      </w:pPr>
      <w:r>
        <w:rPr>
          <w:rtl/>
        </w:rPr>
        <w:t>מטרת התורה שני דברים, והם תיקון הנפש ותיקון הגוף. תיקון הנפש הוא כדי שיושגו להמון השקפות נכונות כפי יכולתם… אבל תיקון הגוף הרי יהיה בתקינות מצבי עסקיהם זה עם זה… ודע כי שתי המטרות הללו, האחת בלי ספק גדולה בחשיבותה, והיא תיקון הנפש, כלומר מתן השקפות נכונות. והשניה קודמת בטבע ובזמן, כלומר, תיקון הגוף, והיא הנהגת המדינה ותקינות מצבי כל אנשיה כפי היכולת. והשניה הזו היא החמורה, והיא אשר הופלג בקביעתה וקביעת כל פרטיה, לפי שלא תושג המטרה הראשונה כי אם לאחר השגת זו השניה…(שם כז).</w:t>
      </w:r>
    </w:p>
  </w:footnote>
  <w:footnote w:id="16">
    <w:p w:rsidR="001B6322" w:rsidRDefault="001B6322" w:rsidP="001B6322">
      <w:pPr>
        <w:pStyle w:val="a3"/>
        <w:rPr>
          <w:rtl/>
        </w:rPr>
      </w:pPr>
      <w:r>
        <w:rPr>
          <w:rtl/>
        </w:rPr>
        <w:tab/>
      </w:r>
      <w:r w:rsidRPr="0059669F">
        <w:rPr>
          <w:rtl/>
        </w:rPr>
        <w:footnoteRef/>
      </w:r>
      <w:r>
        <w:rPr>
          <w:rtl/>
        </w:rPr>
        <w:t>.</w:t>
      </w:r>
      <w:r>
        <w:rPr>
          <w:rtl/>
        </w:rPr>
        <w:tab/>
        <w:t>כך נבין את התנגדות הרמב"ם לראיית המזוזה כשומרת על האדם, כלומר, כפועלת על הטבע (ראה הל' מזוזה ה, ד וכס"מ שם; ו</w:t>
      </w:r>
      <w:r>
        <w:rPr>
          <w:rFonts w:hint="cs"/>
          <w:rtl/>
        </w:rPr>
        <w:t xml:space="preserve">שם </w:t>
      </w:r>
      <w:r>
        <w:rPr>
          <w:rtl/>
        </w:rPr>
        <w:t>ו</w:t>
      </w:r>
      <w:r>
        <w:rPr>
          <w:rFonts w:hint="cs"/>
          <w:rtl/>
        </w:rPr>
        <w:t>,</w:t>
      </w:r>
      <w:r>
        <w:rPr>
          <w:rtl/>
        </w:rPr>
        <w:t xml:space="preserve"> יא; והשוה להל' עכו"ם יא,</w:t>
      </w:r>
      <w:r>
        <w:rPr>
          <w:rFonts w:hint="cs"/>
          <w:rtl/>
        </w:rPr>
        <w:t xml:space="preserve"> </w:t>
      </w:r>
      <w:r>
        <w:rPr>
          <w:rtl/>
        </w:rPr>
        <w:t xml:space="preserve">יב: </w:t>
      </w:r>
      <w:r>
        <w:rPr>
          <w:rFonts w:hint="cs"/>
          <w:rtl/>
        </w:rPr>
        <w:t>"</w:t>
      </w:r>
      <w:r>
        <w:rPr>
          <w:rtl/>
        </w:rPr>
        <w:t>אלא שהן בכלל הכופרים בתורה, שכן עושים דברי תורה רפואת הגוף, ואינן אלא רפואת נפשות</w:t>
      </w:r>
      <w:r>
        <w:rPr>
          <w:rFonts w:hint="cs"/>
          <w:rtl/>
        </w:rPr>
        <w:t>"</w:t>
      </w:r>
      <w:r>
        <w:rPr>
          <w:rtl/>
        </w:rPr>
        <w:t>). המצוות מתקנות את האדם, זה שתיקונו תלוי בבחירתו החפשית ובציותו לאמת, ואין לראותן כמופנות ישירות אל הטבע ואת האדם כמתווך טכני בינן ובינו [לכאורה יש להקשות על כך משער נזירותו של שמשון. שם רואים שכאשר החל לחזור ולצמח מאליו</w:t>
      </w:r>
      <w:r>
        <w:rPr>
          <w:rFonts w:hint="cs"/>
          <w:rtl/>
        </w:rPr>
        <w:t xml:space="preserve"> (שופטים טז, כב; ראה רד"ק)</w:t>
      </w:r>
      <w:r>
        <w:rPr>
          <w:rtl/>
        </w:rPr>
        <w:t xml:space="preserve"> – לא תוך כדי חזרתו של שמשון להקפיד על נזירותו – החל לשוב כחו אליו. משמע שהסגולה טמונה בחפצא של המצוה ממש, ולא בהתקדשות</w:t>
      </w:r>
      <w:r>
        <w:rPr>
          <w:rFonts w:hint="cs"/>
          <w:rtl/>
        </w:rPr>
        <w:t xml:space="preserve"> המודעת</w:t>
      </w:r>
      <w:r>
        <w:rPr>
          <w:rtl/>
        </w:rPr>
        <w:t xml:space="preserve"> הכרוכה בה. כך משמע קצת גם מתנאי ההריון שנצרכו כדי שיוולד הגיבור הפלאי הזה. אמנם קשה לעשות ממופת מסוים וחד-פעמי קושיה על הרמב"ם, אבל אדרבה, אם נגלוש מעבר לתמונת העולם של הרמב"ם, דוקא סיפור זה יוכל לשמש לנו מעין חומר, וללמד אותנו כמה משמעותית גישת הרמב"ם גם לחולקים עליו. שמשון הוא אכן ביטוי של כח הסגולה הבלתי בחירי, והסתבכויותיו וסופו אמנם משמשים דוגמה חיה לטווח הפעולה הקצר של כח זה, אם אינו מקפיד להאסף חזרה לתוך נחלת ישראל ושלומי אמוניו</w:t>
      </w:r>
      <w:r>
        <w:rPr>
          <w:rFonts w:hint="cs"/>
          <w:rtl/>
        </w:rPr>
        <w:t>, זו הזירה אשר בה חי סדר התורה</w:t>
      </w:r>
      <w:r>
        <w:rPr>
          <w:rtl/>
        </w:rPr>
        <w:t>. נראה שההקש למה שקורה בימינו</w:t>
      </w:r>
      <w:r>
        <w:rPr>
          <w:rFonts w:hint="cs"/>
          <w:rtl/>
        </w:rPr>
        <w:t xml:space="preserve"> </w:t>
      </w:r>
      <w:r>
        <w:rPr>
          <w:rtl/>
        </w:rPr>
        <w:t>מתבקש, אבל כבר הפלגנו יתר על המידה]. עיין סוף פרק ו' מהל' מזוזה, שם רואים כי הרמב"ם פירש את דברי הגמ' שהמזוזה היא שמירה לאדם, באופן כזה שהמזוזה מזכירה לאדם את ידיעת ה', וזכרון זה הוא ששומר מן החטא, וממילא מציל את האדם מנפילה לשלטון המקרה.</w:t>
      </w:r>
    </w:p>
    <w:p w:rsidR="001B6322" w:rsidRDefault="001B6322" w:rsidP="001B6322">
      <w:pPr>
        <w:pStyle w:val="a3"/>
        <w:rPr>
          <w:rtl/>
        </w:rPr>
      </w:pPr>
      <w:r>
        <w:rPr>
          <w:rFonts w:hint="cs"/>
          <w:rtl/>
        </w:rPr>
        <w:tab/>
      </w:r>
      <w:r>
        <w:rPr>
          <w:rFonts w:hint="cs"/>
          <w:rtl/>
        </w:rPr>
        <w:tab/>
      </w:r>
      <w:r>
        <w:rPr>
          <w:rtl/>
        </w:rPr>
        <w:t xml:space="preserve">אדרבה, אם יש זיקה בין המצוות והטבע, הריהי הפוכה, האדם מצווה להנהיג את גופו בהתאם לחוקי הטבע; כך למשל הסביר הרמב"ם – מו"נ </w:t>
      </w:r>
      <w:del w:id="48" w:author="ישראל אריאל" w:date="2004-06-06T16:30:00Z">
        <w:r>
          <w:rPr>
            <w:rtl/>
          </w:rPr>
          <w:delText>ח"</w:delText>
        </w:r>
      </w:del>
      <w:r>
        <w:rPr>
          <w:rtl/>
        </w:rPr>
        <w:t>ג</w:t>
      </w:r>
      <w:ins w:id="49" w:author="ישראל אריאל" w:date="2004-06-06T16:30:00Z">
        <w:r>
          <w:rPr>
            <w:rFonts w:hint="cs"/>
            <w:rtl/>
          </w:rPr>
          <w:t>,</w:t>
        </w:r>
      </w:ins>
      <w:r>
        <w:rPr>
          <w:rtl/>
        </w:rPr>
        <w:t xml:space="preserve"> </w:t>
      </w:r>
      <w:del w:id="50" w:author="ישראל אריאל" w:date="2004-06-06T16:30:00Z">
        <w:r>
          <w:rPr>
            <w:rtl/>
          </w:rPr>
          <w:delText>פ</w:delText>
        </w:r>
      </w:del>
      <w:r>
        <w:rPr>
          <w:rtl/>
        </w:rPr>
        <w:t>מ</w:t>
      </w:r>
      <w:del w:id="51" w:author="ישראל אריאל" w:date="2004-06-06T16:30:00Z">
        <w:r>
          <w:rPr>
            <w:rtl/>
          </w:rPr>
          <w:delText>"</w:delText>
        </w:r>
      </w:del>
      <w:r>
        <w:rPr>
          <w:rtl/>
        </w:rPr>
        <w:t xml:space="preserve">ח – את חוקי מאכלות אסורות (צריך לומר לפי דרכו, כי הקפדת האדם לשמור על בריאות גופו היא עצמה רפואת נפשו). יתרה מזאת: בראש פרק ד' בהל' דעות </w:t>
      </w:r>
      <w:ins w:id="52" w:author=" ישראל" w:date="2002-06-15T23:59:00Z">
        <w:r>
          <w:rPr>
            <w:rtl/>
          </w:rPr>
          <w:t>משמע שהרמב"ם הבין את השמירה על הבריאות כחלק מן המצוה ללכת בדרכי ה'</w:t>
        </w:r>
        <w:r>
          <w:rPr>
            <w:rFonts w:hint="cs"/>
            <w:rtl/>
          </w:rPr>
          <w:t xml:space="preserve"> </w:t>
        </w:r>
      </w:ins>
      <w:r>
        <w:rPr>
          <w:rtl/>
        </w:rPr>
        <w:t xml:space="preserve">(זו לשונו שם: </w:t>
      </w:r>
      <w:r>
        <w:rPr>
          <w:rFonts w:hint="cs"/>
          <w:rtl/>
        </w:rPr>
        <w:t>"</w:t>
      </w:r>
      <w:r>
        <w:rPr>
          <w:rtl/>
        </w:rPr>
        <w:t xml:space="preserve">הואיל והיות הגוף בריא ושלם </w:t>
      </w:r>
      <w:r w:rsidRPr="005E77BB">
        <w:rPr>
          <w:rStyle w:val="a8"/>
          <w:rtl/>
        </w:rPr>
        <w:t>מדרכי ה'</w:t>
      </w:r>
      <w:r>
        <w:rPr>
          <w:rtl/>
        </w:rPr>
        <w:t xml:space="preserve"> הוא – שהרי אי-אפשר שיבין או ידע דבר מידיעת הבורא והוא חולה – לפיכך צריך להרחיק אדם עצמו מדברים המאבדים את הגוף</w:t>
      </w:r>
      <w:r>
        <w:rPr>
          <w:rFonts w:hint="cs"/>
          <w:rtl/>
        </w:rPr>
        <w:t>"</w:t>
      </w:r>
      <w:r>
        <w:rPr>
          <w:rtl/>
        </w:rPr>
        <w:t xml:space="preserve"> וכו')</w:t>
      </w:r>
      <w:ins w:id="53" w:author=" ישראל" w:date="2002-06-15T23:59:00Z">
        <w:r>
          <w:rPr>
            <w:rtl/>
          </w:rPr>
          <w:t>.</w:t>
        </w:r>
      </w:ins>
      <w:r>
        <w:rPr>
          <w:rtl/>
        </w:rPr>
        <w:t xml:space="preserve"> כוונתו שגוף בריא מאפשר לדעת לפעול את פעולתה, כמבואר שם, והדעת את ה' היא עצמה מדרכי ה', כנראה מפני ש"הוא ודעתו אחד", ויודע הוא את עצמו</w:t>
      </w:r>
      <w:ins w:id="54" w:author=" ישראל" w:date="2002-06-15T23:59:00Z">
        <w:r>
          <w:rPr>
            <w:rFonts w:hint="cs"/>
            <w:rtl/>
          </w:rPr>
          <w:t>,</w:t>
        </w:r>
        <w:r>
          <w:rPr>
            <w:rtl/>
          </w:rPr>
          <w:t xml:space="preserve"> </w:t>
        </w:r>
        <w:r>
          <w:rPr>
            <w:rFonts w:hint="cs"/>
            <w:rtl/>
          </w:rPr>
          <w:t>ו</w:t>
        </w:r>
      </w:ins>
      <w:r>
        <w:rPr>
          <w:rtl/>
        </w:rPr>
        <w:t>יוצא לפי זה שגם אנחנו, עד כמה שיודעים אנו את הכל כחלק משלמות דעתו – כפי שהוא יודע את הכל ב'מסגרת' ידיעת עצמו – הננו הולכים בדרכיו. הרי לפנינו עוד מקור בתרי"ג מצוות לידיעת הבריאה, חוץ מכך שאותה ידיעה סוללת את הדרך לאהבתו ויראתו</w:t>
      </w:r>
      <w:ins w:id="55" w:author=" ישראל" w:date="2002-06-15T23:59:00Z">
        <w:r>
          <w:rPr>
            <w:rFonts w:hint="cs"/>
            <w:rtl/>
          </w:rPr>
          <w:t xml:space="preserve"> (</w:t>
        </w:r>
      </w:ins>
      <w:r>
        <w:rPr>
          <w:rFonts w:hint="cs"/>
          <w:rtl/>
        </w:rPr>
        <w:t>הל' יסוה"ת ב, ב</w:t>
      </w:r>
      <w:ins w:id="56" w:author=" ישראל" w:date="2002-06-15T23:59:00Z">
        <w:r>
          <w:rPr>
            <w:rFonts w:hint="cs"/>
            <w:rtl/>
          </w:rPr>
          <w:t>)</w:t>
        </w:r>
      </w:ins>
      <w:r>
        <w:rPr>
          <w:rtl/>
        </w:rPr>
        <w:t>, ודוק.</w:t>
      </w:r>
    </w:p>
  </w:footnote>
  <w:footnote w:id="17">
    <w:p w:rsidR="001B6322" w:rsidRDefault="001B6322" w:rsidP="001B6322">
      <w:pPr>
        <w:pStyle w:val="a3"/>
        <w:rPr>
          <w:rFonts w:hint="cs"/>
        </w:rPr>
      </w:pPr>
      <w:r>
        <w:rPr>
          <w:rtl/>
        </w:rPr>
        <w:tab/>
      </w:r>
      <w:r w:rsidRPr="00FE0DB9">
        <w:rPr>
          <w:rtl/>
        </w:rPr>
        <w:footnoteRef/>
      </w:r>
      <w:r>
        <w:rPr>
          <w:rtl/>
        </w:rPr>
        <w:t>.</w:t>
      </w:r>
      <w:r>
        <w:rPr>
          <w:rtl/>
        </w:rPr>
        <w:tab/>
      </w:r>
      <w:r>
        <w:rPr>
          <w:rFonts w:hint="cs"/>
          <w:rtl/>
        </w:rPr>
        <w:t>ראה תניא, פרקים מו-מז.</w:t>
      </w:r>
    </w:p>
  </w:footnote>
  <w:footnote w:id="18">
    <w:p w:rsidR="001B6322" w:rsidRDefault="001B6322" w:rsidP="001B6322">
      <w:pPr>
        <w:pStyle w:val="a3"/>
        <w:rPr>
          <w:rFonts w:hint="cs"/>
          <w:rtl/>
        </w:rPr>
      </w:pPr>
      <w:r>
        <w:rPr>
          <w:rtl/>
        </w:rPr>
        <w:tab/>
      </w:r>
      <w:r w:rsidRPr="0059669F">
        <w:rPr>
          <w:rtl/>
        </w:rPr>
        <w:footnoteRef/>
      </w:r>
      <w:r>
        <w:rPr>
          <w:rtl/>
        </w:rPr>
        <w:t>.</w:t>
      </w:r>
      <w:r>
        <w:rPr>
          <w:rtl/>
        </w:rPr>
        <w:tab/>
      </w:r>
      <w:r>
        <w:rPr>
          <w:rFonts w:hint="cs"/>
          <w:rtl/>
        </w:rPr>
        <w:t xml:space="preserve">עיין הערה </w:t>
      </w:r>
      <w:r>
        <w:rPr>
          <w:rtl/>
        </w:rPr>
        <w:fldChar w:fldCharType="begin"/>
      </w:r>
      <w:r>
        <w:rPr>
          <w:rtl/>
        </w:rPr>
        <w:instrText xml:space="preserve"> </w:instrText>
      </w:r>
      <w:r>
        <w:instrText>NOTEREF</w:instrText>
      </w:r>
      <w:r>
        <w:rPr>
          <w:rtl/>
        </w:rPr>
        <w:instrText xml:space="preserve"> _</w:instrText>
      </w:r>
      <w:r>
        <w:instrText>Ref80392097 \h</w:instrText>
      </w:r>
      <w:r>
        <w:rPr>
          <w:rtl/>
        </w:rPr>
        <w:instrText xml:space="preserve"> </w:instrText>
      </w:r>
      <w:r>
        <w:rPr>
          <w:rtl/>
        </w:rPr>
        <w:fldChar w:fldCharType="separate"/>
      </w:r>
      <w:r>
        <w:rPr>
          <w:rtl/>
        </w:rPr>
        <w:t>קכד</w:t>
      </w:r>
      <w:r>
        <w:rPr>
          <w:rtl/>
        </w:rPr>
        <w:fldChar w:fldCharType="end"/>
      </w:r>
      <w:r>
        <w:rPr>
          <w:rFonts w:hint="cs"/>
          <w:rtl/>
        </w:rPr>
        <w:t xml:space="preserve">. לפי האמור שם יוצא שיש הבדל מהותי בין הראיה את חיי המצוות כהגשמת החכמה העליונה או הרצון העליון. את החכמה מגשימים על ידי השלטת החק על החיים, ועל ידי עריכתם במבנה של אמצעי ומטרה [ראה התפעלותו המופלגת של הרמב"ם מדברי חז"ל כי "כל מעשיך יהיו </w:t>
      </w:r>
      <w:r w:rsidRPr="005E77BB">
        <w:rPr>
          <w:rStyle w:val="a8"/>
          <w:rFonts w:hint="cs"/>
          <w:rtl/>
        </w:rPr>
        <w:t>ל</w:t>
      </w:r>
      <w:r>
        <w:rPr>
          <w:rFonts w:hint="cs"/>
          <w:rtl/>
        </w:rPr>
        <w:t xml:space="preserve">שם שמים" (אבות ב, יב) </w:t>
      </w:r>
      <w:r>
        <w:rPr>
          <w:rtl/>
        </w:rPr>
        <w:t>–</w:t>
      </w:r>
      <w:r>
        <w:rPr>
          <w:rFonts w:hint="cs"/>
          <w:rtl/>
        </w:rPr>
        <w:t xml:space="preserve"> שמונה פרקים, סוף פרק חמישי]; ואילו הרצון מתגשם על ידי החיים והדברים עצמם, כאשר החק החכם רק מעצב ומכוון אותם נכונה. החכמה עוסקת בשלטון בדרך של הכנעה (המילה </w:t>
      </w:r>
      <w:r w:rsidRPr="00A3758F">
        <w:rPr>
          <w:rStyle w:val="a8"/>
          <w:rFonts w:hint="cs"/>
          <w:rtl/>
        </w:rPr>
        <w:t xml:space="preserve">שכנוע </w:t>
      </w:r>
      <w:r>
        <w:rPr>
          <w:rFonts w:hint="cs"/>
          <w:rtl/>
        </w:rPr>
        <w:t xml:space="preserve">פירושה </w:t>
      </w:r>
      <w:r w:rsidRPr="00A3758F">
        <w:rPr>
          <w:rStyle w:val="a8"/>
          <w:rFonts w:hint="cs"/>
          <w:rtl/>
        </w:rPr>
        <w:t>הכנעה</w:t>
      </w:r>
      <w:r>
        <w:rPr>
          <w:rFonts w:hint="cs"/>
          <w:rtl/>
        </w:rPr>
        <w:t xml:space="preserve"> בתוספת </w:t>
      </w:r>
      <w:r w:rsidRPr="00A3758F">
        <w:rPr>
          <w:rStyle w:val="a8"/>
          <w:rFonts w:hint="cs"/>
          <w:rtl/>
        </w:rPr>
        <w:t>ש</w:t>
      </w:r>
      <w:r>
        <w:rPr>
          <w:rFonts w:hint="cs"/>
          <w:rtl/>
        </w:rPr>
        <w:t xml:space="preserve"> השכלול), והרצון פועל אותו בדרך של אהבה רבה המחבקת ולא מזניחה. מבחינתו, החק הוא אמצעי לגאול ולרומם (לדרך זו יותר מתאימה התפעלות חז"ל מלשון הכתוב: "</w:t>
      </w:r>
      <w:r w:rsidRPr="005E77BB">
        <w:rPr>
          <w:rStyle w:val="a8"/>
          <w:rFonts w:hint="cs"/>
          <w:rtl/>
        </w:rPr>
        <w:t>ב</w:t>
      </w:r>
      <w:r>
        <w:rPr>
          <w:rFonts w:hint="cs"/>
          <w:rtl/>
        </w:rPr>
        <w:t>כל דרכיך דעהו" (עיין ברכות סג, א), בדרכים עצמן, ודוק</w:t>
      </w:r>
      <w:r w:rsidRPr="005E77BB">
        <w:rPr>
          <w:rStyle w:val="a8"/>
          <w:rFonts w:hint="cs"/>
          <w:rtl/>
        </w:rPr>
        <w:t xml:space="preserve">. </w:t>
      </w:r>
      <w:r w:rsidRPr="00E04B49">
        <w:rPr>
          <w:rFonts w:hint="cs"/>
          <w:rtl/>
        </w:rPr>
        <w:t>עיין לעיל הערה</w:t>
      </w:r>
      <w:r>
        <w:rPr>
          <w:rFonts w:hint="cs"/>
          <w:rtl/>
        </w:rPr>
        <w:t xml:space="preserve"> </w:t>
      </w:r>
      <w:r>
        <w:rPr>
          <w:rtl/>
        </w:rPr>
        <w:fldChar w:fldCharType="begin"/>
      </w:r>
      <w:r>
        <w:rPr>
          <w:rtl/>
        </w:rPr>
        <w:instrText xml:space="preserve"> NOTEREF _Ref77478347 \h </w:instrText>
      </w:r>
      <w:r w:rsidRPr="002C24BD">
        <w:rPr>
          <w:rtl/>
        </w:rPr>
      </w:r>
      <w:r>
        <w:rPr>
          <w:rtl/>
        </w:rPr>
        <w:instrText xml:space="preserve"> \* </w:instrText>
      </w:r>
      <w:r>
        <w:instrText>MERGEFORMAT</w:instrText>
      </w:r>
      <w:r>
        <w:rPr>
          <w:rtl/>
        </w:rPr>
        <w:instrText xml:space="preserve"> </w:instrText>
      </w:r>
      <w:r>
        <w:rPr>
          <w:rtl/>
        </w:rPr>
        <w:fldChar w:fldCharType="separate"/>
      </w:r>
      <w:r w:rsidRPr="001314F7">
        <w:rPr>
          <w:rFonts w:cs="Times New Roman"/>
          <w:rtl/>
        </w:rPr>
        <w:t>נה</w:t>
      </w:r>
      <w:r>
        <w:rPr>
          <w:rtl/>
        </w:rPr>
        <w:fldChar w:fldCharType="end"/>
      </w:r>
      <w:r>
        <w:rPr>
          <w:rFonts w:hint="cs"/>
          <w:rtl/>
        </w:rPr>
        <w:t xml:space="preserve"> </w:t>
      </w:r>
      <w:r w:rsidRPr="00E04B49">
        <w:rPr>
          <w:rFonts w:hint="cs"/>
          <w:rtl/>
        </w:rPr>
        <w:t>על ההבדל בין הרמב"ם לחסידות בהסבר הפסוק הזה</w:t>
      </w:r>
      <w:r>
        <w:rPr>
          <w:rFonts w:hint="cs"/>
          <w:rtl/>
        </w:rPr>
        <w:t>).</w:t>
      </w:r>
    </w:p>
  </w:footnote>
  <w:footnote w:id="19">
    <w:p w:rsidR="001B6322" w:rsidRDefault="001B6322" w:rsidP="001B6322">
      <w:pPr>
        <w:pStyle w:val="a3"/>
        <w:rPr>
          <w:rFonts w:hint="cs"/>
          <w:rtl/>
        </w:rPr>
      </w:pPr>
      <w:r>
        <w:rPr>
          <w:rtl/>
        </w:rPr>
        <w:tab/>
      </w:r>
      <w:ins w:id="72" w:author="ישראל אריאל" w:date="2004-06-06T16:31:00Z">
        <w:r w:rsidRPr="0059669F">
          <w:rPr>
            <w:rtl/>
          </w:rPr>
          <w:footnoteRef/>
        </w:r>
      </w:ins>
      <w:r>
        <w:rPr>
          <w:rtl/>
        </w:rPr>
        <w:t>.</w:t>
      </w:r>
      <w:r>
        <w:rPr>
          <w:rtl/>
        </w:rPr>
        <w:tab/>
      </w:r>
      <w:ins w:id="73" w:author="ישראל אריאל" w:date="2004-06-06T16:31:00Z">
        <w:r>
          <w:rPr>
            <w:rtl/>
          </w:rPr>
          <w:t>ויקרא כב, יח-כו</w:t>
        </w:r>
      </w:ins>
      <w:r>
        <w:rPr>
          <w:rFonts w:hint="cs"/>
          <w:rtl/>
        </w:rPr>
        <w:t>.</w:t>
      </w:r>
    </w:p>
  </w:footnote>
  <w:footnote w:id="20">
    <w:p w:rsidR="001B6322" w:rsidRDefault="001B6322" w:rsidP="001B6322">
      <w:pPr>
        <w:pStyle w:val="a3"/>
        <w:rPr>
          <w:rFonts w:hint="cs"/>
          <w:rtl/>
        </w:rPr>
      </w:pPr>
      <w:r>
        <w:rPr>
          <w:rtl/>
        </w:rPr>
        <w:tab/>
      </w:r>
      <w:ins w:id="76" w:author="ישראל אריאל" w:date="2004-06-06T16:32:00Z">
        <w:r w:rsidRPr="0059669F">
          <w:rPr>
            <w:rtl/>
          </w:rPr>
          <w:footnoteRef/>
        </w:r>
      </w:ins>
      <w:r>
        <w:rPr>
          <w:rtl/>
        </w:rPr>
        <w:t>.</w:t>
      </w:r>
      <w:r>
        <w:rPr>
          <w:rtl/>
        </w:rPr>
        <w:tab/>
      </w:r>
      <w:ins w:id="77" w:author="ישראל אריאל" w:date="2004-06-06T16:32:00Z">
        <w:r>
          <w:rPr>
            <w:rtl/>
          </w:rPr>
          <w:t xml:space="preserve">דברים </w:t>
        </w:r>
        <w:r>
          <w:rPr>
            <w:rFonts w:hint="cs"/>
            <w:rtl/>
          </w:rPr>
          <w:t>לב, ד-ה</w:t>
        </w:r>
      </w:ins>
      <w:r>
        <w:rPr>
          <w:rFonts w:hint="cs"/>
          <w:rtl/>
        </w:rPr>
        <w:t>.</w:t>
      </w:r>
    </w:p>
  </w:footnote>
  <w:footnote w:id="21">
    <w:p w:rsidR="001B6322" w:rsidRDefault="001B6322" w:rsidP="001B6322">
      <w:pPr>
        <w:pStyle w:val="a3"/>
        <w:rPr>
          <w:rtl/>
        </w:rPr>
      </w:pPr>
      <w:r>
        <w:rPr>
          <w:rtl/>
        </w:rPr>
        <w:tab/>
      </w:r>
      <w:r w:rsidRPr="0059669F">
        <w:rPr>
          <w:rtl/>
        </w:rPr>
        <w:footnoteRef/>
      </w:r>
      <w:r>
        <w:rPr>
          <w:rtl/>
        </w:rPr>
        <w:t>.</w:t>
      </w:r>
      <w:r>
        <w:rPr>
          <w:rtl/>
        </w:rPr>
        <w:tab/>
      </w:r>
      <w:ins w:id="83" w:author="ישראל אריאל" w:date="2004-06-06T16:33:00Z">
        <w:r>
          <w:rPr>
            <w:rtl/>
          </w:rPr>
          <w:t>הל' מלכים</w:t>
        </w:r>
        <w:r>
          <w:rPr>
            <w:rFonts w:hint="cs"/>
            <w:rtl/>
          </w:rPr>
          <w:t>, ח, יא.</w:t>
        </w:r>
        <w:r>
          <w:rPr>
            <w:rtl/>
          </w:rPr>
          <w:t xml:space="preserve"> </w:t>
        </w:r>
      </w:ins>
      <w:r>
        <w:rPr>
          <w:rtl/>
        </w:rPr>
        <w:t xml:space="preserve">ראה בספר </w:t>
      </w:r>
      <w:r w:rsidRPr="00264EE7">
        <w:rPr>
          <w:rStyle w:val="a8"/>
          <w:rtl/>
        </w:rPr>
        <w:t>על ישראל גאוותו</w:t>
      </w:r>
      <w:r>
        <w:rPr>
          <w:rFonts w:hint="cs"/>
          <w:rtl/>
        </w:rPr>
        <w:t xml:space="preserve"> עמ' רצה-רצו</w:t>
      </w:r>
      <w:r>
        <w:rPr>
          <w:rtl/>
        </w:rPr>
        <w:t>. נח הוא היסוד לקיום העולם האנושי המוכר לנו, והרמב"ם התייחס ברצינות למצוי, ומתוך רצינות זו היה חדור בשליחות לתקנו (ודוקא מתוקף אותה שליחות לא היסס מלסווג את הברואים למעלותיהם, ואף להדריך לנהוג בחומרה כלפי המעכבים את תיקון העולם, כפי שבולט הדבר בהל' מלכים</w:t>
      </w:r>
      <w:r w:rsidRPr="009C33F4">
        <w:rPr>
          <w:rtl/>
        </w:rPr>
        <w:t xml:space="preserve"> </w:t>
      </w:r>
      <w:ins w:id="84" w:author=" ישראל" w:date="2002-06-15T23:59:00Z">
        <w:r w:rsidRPr="009C33F4">
          <w:rPr>
            <w:rtl/>
          </w:rPr>
          <w:t>–</w:t>
        </w:r>
      </w:ins>
      <w:r w:rsidRPr="009C33F4">
        <w:rPr>
          <w:rtl/>
        </w:rPr>
        <w:t xml:space="preserve"> </w:t>
      </w:r>
      <w:r>
        <w:rPr>
          <w:rFonts w:hint="cs"/>
          <w:rtl/>
        </w:rPr>
        <w:t>ח, י</w:t>
      </w:r>
      <w:r>
        <w:rPr>
          <w:rtl/>
        </w:rPr>
        <w:t xml:space="preserve"> – שם מורה הרמב"ם כי על המשיח להטיל מרותו על כל העולם, אף אם הללו יגלו התנגדות ל'סדר החדש' שייתבע מהם</w:t>
      </w:r>
      <w:ins w:id="85" w:author=" ישראל" w:date="2002-06-15T23:59:00Z">
        <w:r>
          <w:rPr>
            <w:rFonts w:hint="cs"/>
            <w:rtl/>
          </w:rPr>
          <w:t>. הרי זה ממש כנח הממיין את בניו, וקובע מי ישעבד את מי וכו'</w:t>
        </w:r>
      </w:ins>
      <w:r>
        <w:rPr>
          <w:rtl/>
        </w:rPr>
        <w:t>). לעומתו הראב"ד מייצג אווירה של "שלומי אמוני ישראל", תמימות שלמה בתוך עצמה שאינה מתפעלת מכל הממשות הגויית. ראה השגותיו בהל' אבות הטומאות ב</w:t>
      </w:r>
      <w:ins w:id="86" w:author=" ישראל" w:date="2002-06-15T23:59:00Z">
        <w:r>
          <w:rPr>
            <w:rFonts w:hint="cs"/>
            <w:rtl/>
          </w:rPr>
          <w:t>,</w:t>
        </w:r>
      </w:ins>
      <w:r>
        <w:rPr>
          <w:rtl/>
        </w:rPr>
        <w:t xml:space="preserve"> י. הרמב"ם שם כתב שאם גוי שחט בהמה, מועילה השחיטה לענין זה שמן התורה אין הבהמה מטמאת בטומאת נבלה. על זה הגיב הראב"ד: </w:t>
      </w:r>
      <w:r>
        <w:rPr>
          <w:rFonts w:hint="cs"/>
          <w:rtl/>
        </w:rPr>
        <w:t>"</w:t>
      </w:r>
      <w:del w:id="87" w:author="ישראל אריאל" w:date="2004-06-06T16:35:00Z">
        <w:r>
          <w:rPr>
            <w:rtl/>
          </w:rPr>
          <w:delText>"</w:delText>
        </w:r>
      </w:del>
      <w:r>
        <w:rPr>
          <w:rtl/>
        </w:rPr>
        <w:t xml:space="preserve">זו היא אחת מסברותיו </w:t>
      </w:r>
      <w:r>
        <w:rPr>
          <w:rFonts w:hint="cs"/>
          <w:rtl/>
        </w:rPr>
        <w:t>[</w:t>
      </w:r>
      <w:r>
        <w:rPr>
          <w:rtl/>
        </w:rPr>
        <w:t>העצמאיות, כדברי הרמב"ם עצמו שם], ואין בכולן פחותה מזו, כי עובדי כוכבים הם כבהמות, ואין מטמאין ואין מיטמאין, עם הדומה לחמור, הן גוים כמר מדלי ואת כולם ישא הרוח, והחושב אותם לכלום אסף רוח בחפניו</w:t>
      </w:r>
      <w:r>
        <w:rPr>
          <w:rFonts w:hint="cs"/>
          <w:rtl/>
        </w:rPr>
        <w:t>"</w:t>
      </w:r>
      <w:del w:id="88" w:author="ישראל אריאל" w:date="2004-06-06T16:35:00Z">
        <w:r>
          <w:rPr>
            <w:rtl/>
          </w:rPr>
          <w:delText>"</w:delText>
        </w:r>
      </w:del>
      <w:r>
        <w:rPr>
          <w:rtl/>
        </w:rPr>
        <w:t xml:space="preserve"> (ראה עוד על פסוק זה בהערה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Ref80392815 \h</w:instrText>
      </w:r>
      <w:r>
        <w:rPr>
          <w:rtl/>
        </w:rPr>
        <w:instrText xml:space="preserve"> </w:instrText>
      </w:r>
      <w:r>
        <w:rPr>
          <w:rtl/>
        </w:rPr>
        <w:fldChar w:fldCharType="separate"/>
      </w:r>
      <w:r>
        <w:rPr>
          <w:rtl/>
        </w:rPr>
        <w:t>נב</w:t>
      </w:r>
      <w:r>
        <w:rPr>
          <w:rtl/>
        </w:rPr>
        <w:fldChar w:fldCharType="end"/>
      </w:r>
      <w:r>
        <w:rPr>
          <w:rtl/>
        </w:rPr>
        <w:t xml:space="preserve">). </w:t>
      </w:r>
    </w:p>
    <w:p w:rsidR="001B6322" w:rsidRDefault="001B6322" w:rsidP="001B6322">
      <w:pPr>
        <w:pStyle w:val="a3"/>
        <w:rPr>
          <w:rtl/>
        </w:rPr>
      </w:pPr>
      <w:r>
        <w:rPr>
          <w:rFonts w:hint="cs"/>
          <w:rtl/>
        </w:rPr>
        <w:tab/>
      </w:r>
      <w:r>
        <w:rPr>
          <w:rFonts w:hint="cs"/>
          <w:rtl/>
        </w:rPr>
        <w:tab/>
      </w:r>
      <w:r>
        <w:rPr>
          <w:rtl/>
        </w:rPr>
        <w:t>לפיכך לא מקרה הוא שהראב"ד אינו מתמצא בחישובי מולדות ותקופות, אשר חז"ל</w:t>
      </w:r>
      <w:r>
        <w:rPr>
          <w:rFonts w:hint="cs"/>
          <w:rtl/>
        </w:rPr>
        <w:t xml:space="preserve"> </w:t>
      </w:r>
      <w:r>
        <w:rPr>
          <w:rtl/>
        </w:rPr>
        <w:t>(</w:t>
      </w:r>
      <w:r>
        <w:rPr>
          <w:rFonts w:hint="cs"/>
          <w:rtl/>
        </w:rPr>
        <w:t>שבת עה</w:t>
      </w:r>
      <w:ins w:id="89" w:author="ישראל אריאל" w:date="2004-06-06T16:35:00Z">
        <w:r>
          <w:rPr>
            <w:rFonts w:hint="cs"/>
            <w:rtl/>
          </w:rPr>
          <w:t>, א</w:t>
        </w:r>
      </w:ins>
      <w:del w:id="90" w:author="ישראל אריאל" w:date="2004-06-06T16:35:00Z">
        <w:r>
          <w:rPr>
            <w:rFonts w:hint="cs"/>
            <w:rtl/>
          </w:rPr>
          <w:delText>.</w:delText>
        </w:r>
      </w:del>
      <w:r>
        <w:rPr>
          <w:rtl/>
        </w:rPr>
        <w:t>) קראו עליהם: "כי היא חכמתכם ובינתכם לעיני העמים"</w:t>
      </w:r>
      <w:r>
        <w:rPr>
          <w:rFonts w:hint="cs"/>
          <w:rtl/>
        </w:rPr>
        <w:t>.</w:t>
      </w:r>
      <w:r>
        <w:rPr>
          <w:rtl/>
        </w:rPr>
        <w:t xml:space="preserve"> מבין שורות דבריו אפשר להתרשם כי הוא כמעט מתגאה בכך. זר היה בעיניו לזהות את חכמת התורה עם חכמת המציאות (ראה 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Ref80392962 \h</w:instrText>
      </w:r>
      <w:r>
        <w:rPr>
          <w:rtl/>
        </w:rPr>
        <w:instrText xml:space="preserve"> </w:instrText>
      </w:r>
      <w:r>
        <w:rPr>
          <w:rtl/>
        </w:rPr>
        <w:fldChar w:fldCharType="separate"/>
      </w:r>
      <w:r>
        <w:rPr>
          <w:rtl/>
        </w:rPr>
        <w:t>מד</w:t>
      </w:r>
      <w:r>
        <w:rPr>
          <w:rtl/>
        </w:rPr>
        <w:fldChar w:fldCharType="end"/>
      </w:r>
      <w:r>
        <w:rPr>
          <w:rtl/>
        </w:rPr>
        <w:t xml:space="preserve">). וזו לשונו בהשגתו לדברי הרמב"ם בהל' קידוש החודש, </w:t>
      </w:r>
      <w:del w:id="91" w:author="ישראל אריאל" w:date="2004-06-06T16:35:00Z">
        <w:r>
          <w:rPr>
            <w:rtl/>
          </w:rPr>
          <w:delText>פ"</w:delText>
        </w:r>
      </w:del>
      <w:r>
        <w:rPr>
          <w:rtl/>
        </w:rPr>
        <w:t>ז,</w:t>
      </w:r>
      <w:del w:id="92" w:author="ישראל אריאל" w:date="2004-06-06T16:35:00Z">
        <w:r>
          <w:rPr>
            <w:rtl/>
          </w:rPr>
          <w:delText xml:space="preserve"> הל'</w:delText>
        </w:r>
      </w:del>
      <w:r>
        <w:rPr>
          <w:rtl/>
        </w:rPr>
        <w:t xml:space="preserve"> ז</w:t>
      </w:r>
      <w:del w:id="93" w:author="ישראל אריאל" w:date="2004-06-06T16:35:00Z">
        <w:r>
          <w:rPr>
            <w:rtl/>
          </w:rPr>
          <w:delText>'</w:delText>
        </w:r>
      </w:del>
      <w:r>
        <w:rPr>
          <w:rtl/>
        </w:rPr>
        <w:t xml:space="preserve">: </w:t>
      </w:r>
      <w:r>
        <w:rPr>
          <w:rFonts w:hint="cs"/>
          <w:rtl/>
        </w:rPr>
        <w:t>"</w:t>
      </w:r>
      <w:del w:id="94" w:author="ישראל אריאל" w:date="2004-06-06T16:35:00Z">
        <w:r>
          <w:rPr>
            <w:rtl/>
          </w:rPr>
          <w:delText>"</w:delText>
        </w:r>
      </w:del>
      <w:r>
        <w:rPr>
          <w:rtl/>
        </w:rPr>
        <w:t>מפני שהמחבר הזה מתגדר מאד ומתפאר בחכמה הזאת, והוא בעיניו שהגיע לתכליתה, ואני איני מאנשיה כי גם רבותי לא הגיעו אליה, על כן לא נכנסתי בדבריו לבדוק אחריו. אך כשפגעתי בדבר הזה שכתב, נפלא בעיני הפלא ופלא… ואנו קיבלנו [בש"ס]… והוא בעיני כמתעתע</w:t>
      </w:r>
      <w:r>
        <w:rPr>
          <w:rFonts w:hint="cs"/>
          <w:rtl/>
        </w:rPr>
        <w:t>"</w:t>
      </w:r>
      <w:del w:id="95" w:author="ישראל אריאל" w:date="2004-06-06T16:35:00Z">
        <w:r>
          <w:rPr>
            <w:rtl/>
          </w:rPr>
          <w:delText>"</w:delText>
        </w:r>
      </w:del>
      <w:r>
        <w:rPr>
          <w:rtl/>
        </w:rPr>
        <w:t>, עיין שם.</w:t>
      </w:r>
    </w:p>
  </w:footnote>
  <w:footnote w:id="22">
    <w:p w:rsidR="001B6322" w:rsidRDefault="001B6322" w:rsidP="001B6322">
      <w:pPr>
        <w:pStyle w:val="a3"/>
        <w:rPr>
          <w:rFonts w:hint="cs"/>
          <w:rtl/>
        </w:rPr>
      </w:pPr>
      <w:r>
        <w:rPr>
          <w:rtl/>
        </w:rPr>
        <w:tab/>
      </w:r>
      <w:r w:rsidRPr="0059669F">
        <w:rPr>
          <w:rtl/>
        </w:rPr>
        <w:footnoteRef/>
      </w:r>
      <w:r>
        <w:rPr>
          <w:rtl/>
        </w:rPr>
        <w:t>.</w:t>
      </w:r>
      <w:r>
        <w:rPr>
          <w:rtl/>
        </w:rPr>
        <w:tab/>
        <w:t xml:space="preserve">עיין בספר </w:t>
      </w:r>
      <w:r w:rsidRPr="00264EE7">
        <w:rPr>
          <w:rStyle w:val="a8"/>
          <w:rtl/>
        </w:rPr>
        <w:t>על ישראל גאוותו</w:t>
      </w:r>
      <w:r>
        <w:rPr>
          <w:rtl/>
        </w:rPr>
        <w:t xml:space="preserve"> עמ'</w:t>
      </w:r>
      <w:r>
        <w:rPr>
          <w:rFonts w:hint="cs"/>
          <w:rtl/>
        </w:rPr>
        <w:t xml:space="preserve"> קנה.</w:t>
      </w:r>
    </w:p>
  </w:footnote>
  <w:footnote w:id="23">
    <w:p w:rsidR="001B6322" w:rsidRDefault="001B6322" w:rsidP="001B6322">
      <w:pPr>
        <w:pStyle w:val="a3"/>
        <w:rPr>
          <w:rFonts w:hint="cs"/>
          <w:rtl/>
        </w:rPr>
      </w:pPr>
      <w:r>
        <w:rPr>
          <w:rtl/>
        </w:rPr>
        <w:tab/>
      </w:r>
      <w:ins w:id="101" w:author="ישראל אריאל" w:date="2004-06-06T16:36:00Z">
        <w:r w:rsidRPr="0059669F">
          <w:rPr>
            <w:rtl/>
          </w:rPr>
          <w:footnoteRef/>
        </w:r>
      </w:ins>
      <w:r>
        <w:rPr>
          <w:rtl/>
        </w:rPr>
        <w:t>.</w:t>
      </w:r>
      <w:r>
        <w:rPr>
          <w:rtl/>
        </w:rPr>
        <w:tab/>
      </w:r>
      <w:ins w:id="102" w:author="ישראל אריאל" w:date="2004-06-06T16:37:00Z">
        <w:r>
          <w:rPr>
            <w:rFonts w:hint="cs"/>
            <w:rtl/>
          </w:rPr>
          <w:t xml:space="preserve">בראשית </w:t>
        </w:r>
      </w:ins>
      <w:r>
        <w:rPr>
          <w:rFonts w:hint="cs"/>
          <w:rtl/>
        </w:rPr>
        <w:t>מח, טו-טז.</w:t>
      </w:r>
    </w:p>
  </w:footnote>
  <w:footnote w:id="24">
    <w:p w:rsidR="001B6322" w:rsidRDefault="001B6322" w:rsidP="001B6322">
      <w:pPr>
        <w:pStyle w:val="a3"/>
        <w:rPr>
          <w:rtl/>
        </w:rPr>
      </w:pPr>
      <w:r>
        <w:rPr>
          <w:rtl/>
        </w:rPr>
        <w:tab/>
      </w:r>
      <w:r w:rsidRPr="0059669F">
        <w:rPr>
          <w:rtl/>
        </w:rPr>
        <w:footnoteRef/>
      </w:r>
      <w:r>
        <w:rPr>
          <w:rtl/>
        </w:rPr>
        <w:t>.</w:t>
      </w:r>
      <w:r>
        <w:rPr>
          <w:rtl/>
        </w:rPr>
        <w:tab/>
        <w:t xml:space="preserve">בראשית </w:t>
      </w:r>
      <w:r>
        <w:rPr>
          <w:rFonts w:hint="cs"/>
          <w:rtl/>
        </w:rPr>
        <w:t>כח, כ-כא</w:t>
      </w:r>
      <w:r>
        <w:rPr>
          <w:rtl/>
        </w:rPr>
        <w:t xml:space="preserve">, ואוהחה"ק </w:t>
      </w:r>
      <w:r>
        <w:rPr>
          <w:rFonts w:hint="cs"/>
          <w:rtl/>
        </w:rPr>
        <w:t>שם, ד"ה והיה ה'</w:t>
      </w:r>
      <w:r>
        <w:rPr>
          <w:rtl/>
        </w:rPr>
        <w:t>, וראה מאמרנו "ומלכים מחלציך יצאו"</w:t>
      </w:r>
      <w:r>
        <w:rPr>
          <w:rFonts w:hint="cs"/>
          <w:rtl/>
        </w:rPr>
        <w:t xml:space="preserve"> בספר </w:t>
      </w:r>
      <w:r w:rsidRPr="00264EE7">
        <w:rPr>
          <w:rStyle w:val="a8"/>
          <w:rFonts w:hint="cs"/>
          <w:rtl/>
        </w:rPr>
        <w:t>רוחו של משיח</w:t>
      </w:r>
      <w:r>
        <w:rPr>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8B8"/>
    <w:rsid w:val="00061E65"/>
    <w:rsid w:val="001B6322"/>
    <w:rsid w:val="00937EB0"/>
    <w:rsid w:val="00A718B8"/>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B6322"/>
    <w:pPr>
      <w:spacing w:after="0" w:line="240" w:lineRule="auto"/>
    </w:pPr>
    <w:rPr>
      <w:sz w:val="20"/>
      <w:szCs w:val="20"/>
    </w:rPr>
  </w:style>
  <w:style w:type="character" w:customStyle="1" w:styleId="a4">
    <w:name w:val="טקסט הערת שוליים תו"/>
    <w:aliases w:val="טקסט הערות שוליים תו תו"/>
    <w:basedOn w:val="a0"/>
    <w:link w:val="a3"/>
    <w:rsid w:val="001B6322"/>
    <w:rPr>
      <w:sz w:val="20"/>
      <w:szCs w:val="20"/>
    </w:rPr>
  </w:style>
  <w:style w:type="paragraph" w:customStyle="1" w:styleId="a5">
    <w:name w:val="ציטוט שוליים"/>
    <w:basedOn w:val="a6"/>
    <w:link w:val="a7"/>
    <w:autoRedefine/>
    <w:rsid w:val="001B6322"/>
    <w:pPr>
      <w:spacing w:before="80" w:after="120" w:line="260" w:lineRule="exact"/>
      <w:ind w:left="720"/>
      <w:contextualSpacing/>
      <w:jc w:val="both"/>
    </w:pPr>
    <w:rPr>
      <w:rFonts w:ascii="Times New Roman" w:eastAsia="Times New Roman" w:hAnsi="Times New Roman" w:cs="Guttman Vilna"/>
      <w:i w:val="0"/>
      <w:iCs w:val="0"/>
      <w:noProof/>
      <w:snapToGrid w:val="0"/>
      <w:sz w:val="26"/>
      <w:szCs w:val="20"/>
      <w:lang w:eastAsia="he-IL"/>
    </w:rPr>
  </w:style>
  <w:style w:type="character" w:customStyle="1" w:styleId="a8">
    <w:name w:val="מרים שוליים"/>
    <w:basedOn w:val="a0"/>
    <w:rsid w:val="001B6322"/>
    <w:rPr>
      <w:rFonts w:cs="Miriam"/>
      <w:szCs w:val="20"/>
    </w:rPr>
  </w:style>
  <w:style w:type="character" w:customStyle="1" w:styleId="a7">
    <w:name w:val="ציטוט שוליים תו"/>
    <w:basedOn w:val="a9"/>
    <w:link w:val="a5"/>
    <w:rsid w:val="001B6322"/>
    <w:rPr>
      <w:rFonts w:ascii="Times New Roman" w:eastAsia="Times New Roman" w:hAnsi="Times New Roman" w:cs="Guttman Vilna"/>
      <w:i w:val="0"/>
      <w:iCs w:val="0"/>
      <w:noProof/>
      <w:snapToGrid w:val="0"/>
      <w:color w:val="000000" w:themeColor="text1"/>
      <w:sz w:val="26"/>
      <w:szCs w:val="20"/>
      <w:lang w:eastAsia="he-IL"/>
    </w:rPr>
  </w:style>
  <w:style w:type="paragraph" w:styleId="a6">
    <w:name w:val="Quote"/>
    <w:basedOn w:val="a"/>
    <w:next w:val="a"/>
    <w:link w:val="a9"/>
    <w:uiPriority w:val="29"/>
    <w:qFormat/>
    <w:rsid w:val="001B6322"/>
    <w:rPr>
      <w:i/>
      <w:iCs/>
      <w:color w:val="000000" w:themeColor="text1"/>
    </w:rPr>
  </w:style>
  <w:style w:type="character" w:customStyle="1" w:styleId="a9">
    <w:name w:val="ציטוט תו"/>
    <w:basedOn w:val="a0"/>
    <w:link w:val="a6"/>
    <w:uiPriority w:val="29"/>
    <w:rsid w:val="001B632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B6322"/>
    <w:pPr>
      <w:spacing w:after="0" w:line="240" w:lineRule="auto"/>
    </w:pPr>
    <w:rPr>
      <w:sz w:val="20"/>
      <w:szCs w:val="20"/>
    </w:rPr>
  </w:style>
  <w:style w:type="character" w:customStyle="1" w:styleId="a4">
    <w:name w:val="טקסט הערת שוליים תו"/>
    <w:aliases w:val="טקסט הערות שוליים תו תו"/>
    <w:basedOn w:val="a0"/>
    <w:link w:val="a3"/>
    <w:rsid w:val="001B6322"/>
    <w:rPr>
      <w:sz w:val="20"/>
      <w:szCs w:val="20"/>
    </w:rPr>
  </w:style>
  <w:style w:type="paragraph" w:customStyle="1" w:styleId="a5">
    <w:name w:val="ציטוט שוליים"/>
    <w:basedOn w:val="a6"/>
    <w:link w:val="a7"/>
    <w:autoRedefine/>
    <w:rsid w:val="001B6322"/>
    <w:pPr>
      <w:spacing w:before="80" w:after="120" w:line="260" w:lineRule="exact"/>
      <w:ind w:left="720"/>
      <w:contextualSpacing/>
      <w:jc w:val="both"/>
    </w:pPr>
    <w:rPr>
      <w:rFonts w:ascii="Times New Roman" w:eastAsia="Times New Roman" w:hAnsi="Times New Roman" w:cs="Guttman Vilna"/>
      <w:i w:val="0"/>
      <w:iCs w:val="0"/>
      <w:noProof/>
      <w:snapToGrid w:val="0"/>
      <w:sz w:val="26"/>
      <w:szCs w:val="20"/>
      <w:lang w:eastAsia="he-IL"/>
    </w:rPr>
  </w:style>
  <w:style w:type="character" w:customStyle="1" w:styleId="a8">
    <w:name w:val="מרים שוליים"/>
    <w:basedOn w:val="a0"/>
    <w:rsid w:val="001B6322"/>
    <w:rPr>
      <w:rFonts w:cs="Miriam"/>
      <w:szCs w:val="20"/>
    </w:rPr>
  </w:style>
  <w:style w:type="character" w:customStyle="1" w:styleId="a7">
    <w:name w:val="ציטוט שוליים תו"/>
    <w:basedOn w:val="a9"/>
    <w:link w:val="a5"/>
    <w:rsid w:val="001B6322"/>
    <w:rPr>
      <w:rFonts w:ascii="Times New Roman" w:eastAsia="Times New Roman" w:hAnsi="Times New Roman" w:cs="Guttman Vilna"/>
      <w:i w:val="0"/>
      <w:iCs w:val="0"/>
      <w:noProof/>
      <w:snapToGrid w:val="0"/>
      <w:color w:val="000000" w:themeColor="text1"/>
      <w:sz w:val="26"/>
      <w:szCs w:val="20"/>
      <w:lang w:eastAsia="he-IL"/>
    </w:rPr>
  </w:style>
  <w:style w:type="paragraph" w:styleId="a6">
    <w:name w:val="Quote"/>
    <w:basedOn w:val="a"/>
    <w:next w:val="a"/>
    <w:link w:val="a9"/>
    <w:uiPriority w:val="29"/>
    <w:qFormat/>
    <w:rsid w:val="001B6322"/>
    <w:rPr>
      <w:i/>
      <w:iCs/>
      <w:color w:val="000000" w:themeColor="text1"/>
    </w:rPr>
  </w:style>
  <w:style w:type="character" w:customStyle="1" w:styleId="a9">
    <w:name w:val="ציטוט תו"/>
    <w:basedOn w:val="a0"/>
    <w:link w:val="a6"/>
    <w:uiPriority w:val="29"/>
    <w:rsid w:val="001B632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2519</Words>
  <Characters>13957</Characters>
  <Application>Microsoft Office Word</Application>
  <DocSecurity>0</DocSecurity>
  <Lines>228</Lines>
  <Paragraphs>265</Paragraphs>
  <ScaleCrop>false</ScaleCrop>
  <Company/>
  <LinksUpToDate>false</LinksUpToDate>
  <CharactersWithSpaces>16211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2017-07-24T17:05:00Z</dcterms:created>
  <dcterms:modified xsi:type="dcterms:W3CDTF">2017-07-24T17:06:00Z</dcterms:modified>
</cp:coreProperties>
</file>